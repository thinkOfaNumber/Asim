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0897" w14:textId="77777777" w:rsidR="00DE22D8" w:rsidRDefault="00DE22D8" w:rsidP="00DE22D8">
      <w:bookmarkStart w:id="0" w:name="_GoBack"/>
      <w:bookmarkEnd w:id="0"/>
    </w:p>
    <w:p w14:paraId="58416551" w14:textId="77777777" w:rsidR="00DE22D8" w:rsidRDefault="00DE22D8" w:rsidP="00DE22D8"/>
    <w:p w14:paraId="5FD8B3CF" w14:textId="77777777" w:rsidR="00DE22D8" w:rsidRDefault="00DE22D8" w:rsidP="00EC1687">
      <w:pPr>
        <w:pStyle w:val="Title"/>
      </w:pPr>
      <w:r>
        <w:t>Power</w:t>
      </w:r>
      <w:r w:rsidR="00970E33">
        <w:t xml:space="preserve"> and </w:t>
      </w:r>
      <w:r>
        <w:t>Water Corporation</w:t>
      </w:r>
    </w:p>
    <w:p w14:paraId="1776EECF" w14:textId="77777777" w:rsidR="00DE22D8" w:rsidRDefault="00DE22D8" w:rsidP="00DE22D8"/>
    <w:p w14:paraId="48B4302C" w14:textId="77777777" w:rsidR="00DE22D8" w:rsidRPr="00DE22D8" w:rsidRDefault="00DE22D8" w:rsidP="00DE22D8"/>
    <w:p w14:paraId="43A8F1EF" w14:textId="77777777" w:rsidR="00191D9E" w:rsidRDefault="004565A0" w:rsidP="00EC1687">
      <w:pPr>
        <w:pStyle w:val="Title"/>
      </w:pPr>
      <w:r>
        <w:t xml:space="preserve">Asim </w:t>
      </w:r>
      <w:r w:rsidR="00075D14">
        <w:t>Reference</w:t>
      </w:r>
      <w:r>
        <w:t xml:space="preserve"> Manual</w:t>
      </w:r>
    </w:p>
    <w:p w14:paraId="43563185" w14:textId="77777777" w:rsidR="00DE22D8" w:rsidRDefault="00DE22D8" w:rsidP="00DE22D8"/>
    <w:p w14:paraId="5CB69108" w14:textId="77777777" w:rsidR="00DE22D8" w:rsidRDefault="00DE22D8" w:rsidP="00DE22D8"/>
    <w:p w14:paraId="4D05714B" w14:textId="77777777" w:rsidR="00DE22D8" w:rsidRDefault="00DE22D8" w:rsidP="00DE22D8">
      <w:r>
        <w:t xml:space="preserve">Prepared for Power </w:t>
      </w:r>
      <w:r w:rsidR="00970E33">
        <w:t xml:space="preserve">and </w:t>
      </w:r>
      <w:r>
        <w:t>Water Corporation</w:t>
      </w:r>
    </w:p>
    <w:p w14:paraId="64D82A3A" w14:textId="77777777" w:rsidR="00DE22D8" w:rsidRPr="00DE22D8" w:rsidRDefault="00DE22D8" w:rsidP="00DE22D8">
      <w:r>
        <w:t>By Radical Systems Pty Ltd</w:t>
      </w:r>
    </w:p>
    <w:p w14:paraId="53D8E70F" w14:textId="77777777" w:rsidR="00A05F55" w:rsidRDefault="00A05F55" w:rsidP="00A05F55">
      <w:pPr>
        <w:sectPr w:rsidR="00A05F55" w:rsidSect="002E1F4A">
          <w:headerReference w:type="default" r:id="rId8"/>
          <w:footerReference w:type="default" r:id="rId9"/>
          <w:headerReference w:type="first" r:id="rId10"/>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14:paraId="43250B2F" w14:textId="77777777" w:rsidR="00A05F55" w:rsidRDefault="00A05F55" w:rsidP="00A05F55">
      <w:pPr>
        <w:pStyle w:val="Heading1"/>
      </w:pPr>
      <w:bookmarkStart w:id="1" w:name="_Toc374518667"/>
      <w:r>
        <w:lastRenderedPageBreak/>
        <w:t>Contents</w:t>
      </w:r>
      <w:bookmarkEnd w:id="1"/>
    </w:p>
    <w:p w14:paraId="7F2AD0A7" w14:textId="77777777" w:rsidR="00A05F55" w:rsidRDefault="00A05F55" w:rsidP="00A05F55">
      <w:pPr>
        <w:sectPr w:rsidR="00A05F55" w:rsidSect="00AB5616">
          <w:footnotePr>
            <w:pos w:val="beneathText"/>
          </w:footnotePr>
          <w:pgSz w:w="11906" w:h="16838" w:code="9"/>
          <w:pgMar w:top="1440" w:right="1440" w:bottom="1440" w:left="1440" w:header="709" w:footer="709" w:gutter="0"/>
          <w:lnNumType w:countBy="1" w:restart="newSection"/>
          <w:cols w:num="2" w:space="708"/>
          <w:docGrid w:linePitch="360"/>
        </w:sectPr>
      </w:pPr>
    </w:p>
    <w:sdt>
      <w:sdtPr>
        <w:rPr>
          <w:bCs/>
        </w:rPr>
        <w:id w:val="-570116959"/>
        <w:docPartObj>
          <w:docPartGallery w:val="Table of Contents"/>
          <w:docPartUnique/>
        </w:docPartObj>
      </w:sdtPr>
      <w:sdtEndPr>
        <w:rPr>
          <w:b/>
          <w:bCs w:val="0"/>
          <w:noProof/>
        </w:rPr>
      </w:sdtEndPr>
      <w:sdtContent>
        <w:p w14:paraId="621F71DA" w14:textId="77777777" w:rsidR="00E74A35"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74518667" w:history="1">
            <w:r w:rsidR="00E74A35" w:rsidRPr="00EC4E0F">
              <w:rPr>
                <w:rStyle w:val="Hyperlink"/>
                <w:noProof/>
              </w:rPr>
              <w:t>1</w:t>
            </w:r>
            <w:r w:rsidR="00E74A35">
              <w:rPr>
                <w:noProof/>
                <w:sz w:val="22"/>
                <w:szCs w:val="22"/>
                <w:lang w:eastAsia="en-AU"/>
              </w:rPr>
              <w:tab/>
            </w:r>
            <w:r w:rsidR="00E74A35" w:rsidRPr="00EC4E0F">
              <w:rPr>
                <w:rStyle w:val="Hyperlink"/>
                <w:noProof/>
              </w:rPr>
              <w:t>Contents</w:t>
            </w:r>
            <w:r w:rsidR="00E74A35">
              <w:rPr>
                <w:noProof/>
                <w:webHidden/>
              </w:rPr>
              <w:tab/>
            </w:r>
            <w:r w:rsidR="00E74A35">
              <w:rPr>
                <w:noProof/>
                <w:webHidden/>
              </w:rPr>
              <w:fldChar w:fldCharType="begin"/>
            </w:r>
            <w:r w:rsidR="00E74A35">
              <w:rPr>
                <w:noProof/>
                <w:webHidden/>
              </w:rPr>
              <w:instrText xml:space="preserve"> PAGEREF _Toc374518667 \h </w:instrText>
            </w:r>
            <w:r w:rsidR="00E74A35">
              <w:rPr>
                <w:noProof/>
                <w:webHidden/>
              </w:rPr>
            </w:r>
            <w:r w:rsidR="00E74A35">
              <w:rPr>
                <w:noProof/>
                <w:webHidden/>
              </w:rPr>
              <w:fldChar w:fldCharType="separate"/>
            </w:r>
            <w:r w:rsidR="0010278C">
              <w:rPr>
                <w:noProof/>
                <w:webHidden/>
              </w:rPr>
              <w:t>2</w:t>
            </w:r>
            <w:r w:rsidR="00E74A35">
              <w:rPr>
                <w:noProof/>
                <w:webHidden/>
              </w:rPr>
              <w:fldChar w:fldCharType="end"/>
            </w:r>
          </w:hyperlink>
        </w:p>
        <w:p w14:paraId="6B5F9D0C" w14:textId="77777777" w:rsidR="00E74A35" w:rsidRDefault="00E74A35">
          <w:pPr>
            <w:pStyle w:val="TOC1"/>
            <w:tabs>
              <w:tab w:val="left" w:pos="400"/>
              <w:tab w:val="right" w:leader="dot" w:pos="4148"/>
            </w:tabs>
            <w:rPr>
              <w:noProof/>
              <w:sz w:val="22"/>
              <w:szCs w:val="22"/>
              <w:lang w:eastAsia="en-AU"/>
            </w:rPr>
          </w:pPr>
          <w:hyperlink w:anchor="_Toc374518668" w:history="1">
            <w:r w:rsidRPr="00EC4E0F">
              <w:rPr>
                <w:rStyle w:val="Hyperlink"/>
                <w:noProof/>
              </w:rPr>
              <w:t>2</w:t>
            </w:r>
            <w:r>
              <w:rPr>
                <w:noProof/>
                <w:sz w:val="22"/>
                <w:szCs w:val="22"/>
                <w:lang w:eastAsia="en-AU"/>
              </w:rPr>
              <w:tab/>
            </w:r>
            <w:r w:rsidRPr="00EC4E0F">
              <w:rPr>
                <w:rStyle w:val="Hyperlink"/>
                <w:noProof/>
              </w:rPr>
              <w:t>License &amp; Warranty</w:t>
            </w:r>
            <w:r>
              <w:rPr>
                <w:noProof/>
                <w:webHidden/>
              </w:rPr>
              <w:tab/>
            </w:r>
            <w:r>
              <w:rPr>
                <w:noProof/>
                <w:webHidden/>
              </w:rPr>
              <w:fldChar w:fldCharType="begin"/>
            </w:r>
            <w:r>
              <w:rPr>
                <w:noProof/>
                <w:webHidden/>
              </w:rPr>
              <w:instrText xml:space="preserve"> PAGEREF _Toc374518668 \h </w:instrText>
            </w:r>
            <w:r>
              <w:rPr>
                <w:noProof/>
                <w:webHidden/>
              </w:rPr>
            </w:r>
            <w:r>
              <w:rPr>
                <w:noProof/>
                <w:webHidden/>
              </w:rPr>
              <w:fldChar w:fldCharType="separate"/>
            </w:r>
            <w:r w:rsidR="0010278C">
              <w:rPr>
                <w:noProof/>
                <w:webHidden/>
              </w:rPr>
              <w:t>3</w:t>
            </w:r>
            <w:r>
              <w:rPr>
                <w:noProof/>
                <w:webHidden/>
              </w:rPr>
              <w:fldChar w:fldCharType="end"/>
            </w:r>
          </w:hyperlink>
        </w:p>
        <w:p w14:paraId="4E18C1EE" w14:textId="77777777" w:rsidR="00E74A35" w:rsidRDefault="00E74A35">
          <w:pPr>
            <w:pStyle w:val="TOC1"/>
            <w:tabs>
              <w:tab w:val="left" w:pos="400"/>
              <w:tab w:val="right" w:leader="dot" w:pos="4148"/>
            </w:tabs>
            <w:rPr>
              <w:noProof/>
              <w:sz w:val="22"/>
              <w:szCs w:val="22"/>
              <w:lang w:eastAsia="en-AU"/>
            </w:rPr>
          </w:pPr>
          <w:hyperlink w:anchor="_Toc374518669" w:history="1">
            <w:r w:rsidRPr="00EC4E0F">
              <w:rPr>
                <w:rStyle w:val="Hyperlink"/>
                <w:noProof/>
              </w:rPr>
              <w:t>3</w:t>
            </w:r>
            <w:r>
              <w:rPr>
                <w:noProof/>
                <w:sz w:val="22"/>
                <w:szCs w:val="22"/>
                <w:lang w:eastAsia="en-AU"/>
              </w:rPr>
              <w:tab/>
            </w:r>
            <w:r w:rsidRPr="00EC4E0F">
              <w:rPr>
                <w:rStyle w:val="Hyperlink"/>
                <w:noProof/>
              </w:rPr>
              <w:t>Overview</w:t>
            </w:r>
            <w:r>
              <w:rPr>
                <w:noProof/>
                <w:webHidden/>
              </w:rPr>
              <w:tab/>
            </w:r>
            <w:r>
              <w:rPr>
                <w:noProof/>
                <w:webHidden/>
              </w:rPr>
              <w:fldChar w:fldCharType="begin"/>
            </w:r>
            <w:r>
              <w:rPr>
                <w:noProof/>
                <w:webHidden/>
              </w:rPr>
              <w:instrText xml:space="preserve"> PAGEREF _Toc374518669 \h </w:instrText>
            </w:r>
            <w:r>
              <w:rPr>
                <w:noProof/>
                <w:webHidden/>
              </w:rPr>
            </w:r>
            <w:r>
              <w:rPr>
                <w:noProof/>
                <w:webHidden/>
              </w:rPr>
              <w:fldChar w:fldCharType="separate"/>
            </w:r>
            <w:r w:rsidR="0010278C">
              <w:rPr>
                <w:noProof/>
                <w:webHidden/>
              </w:rPr>
              <w:t>3</w:t>
            </w:r>
            <w:r>
              <w:rPr>
                <w:noProof/>
                <w:webHidden/>
              </w:rPr>
              <w:fldChar w:fldCharType="end"/>
            </w:r>
          </w:hyperlink>
        </w:p>
        <w:p w14:paraId="26D4A8F2" w14:textId="77777777" w:rsidR="00E74A35" w:rsidRDefault="00E74A35">
          <w:pPr>
            <w:pStyle w:val="TOC1"/>
            <w:tabs>
              <w:tab w:val="left" w:pos="400"/>
              <w:tab w:val="right" w:leader="dot" w:pos="4148"/>
            </w:tabs>
            <w:rPr>
              <w:noProof/>
              <w:sz w:val="22"/>
              <w:szCs w:val="22"/>
              <w:lang w:eastAsia="en-AU"/>
            </w:rPr>
          </w:pPr>
          <w:hyperlink w:anchor="_Toc374518670" w:history="1">
            <w:r w:rsidRPr="00EC4E0F">
              <w:rPr>
                <w:rStyle w:val="Hyperlink"/>
                <w:noProof/>
              </w:rPr>
              <w:t>4</w:t>
            </w:r>
            <w:r>
              <w:rPr>
                <w:noProof/>
                <w:sz w:val="22"/>
                <w:szCs w:val="22"/>
                <w:lang w:eastAsia="en-AU"/>
              </w:rPr>
              <w:tab/>
            </w:r>
            <w:r w:rsidRPr="00EC4E0F">
              <w:rPr>
                <w:rStyle w:val="Hyperlink"/>
                <w:noProof/>
              </w:rPr>
              <w:t>Prerequisites</w:t>
            </w:r>
            <w:r>
              <w:rPr>
                <w:noProof/>
                <w:webHidden/>
              </w:rPr>
              <w:tab/>
            </w:r>
            <w:r>
              <w:rPr>
                <w:noProof/>
                <w:webHidden/>
              </w:rPr>
              <w:fldChar w:fldCharType="begin"/>
            </w:r>
            <w:r>
              <w:rPr>
                <w:noProof/>
                <w:webHidden/>
              </w:rPr>
              <w:instrText xml:space="preserve"> PAGEREF _Toc374518670 \h </w:instrText>
            </w:r>
            <w:r>
              <w:rPr>
                <w:noProof/>
                <w:webHidden/>
              </w:rPr>
            </w:r>
            <w:r>
              <w:rPr>
                <w:noProof/>
                <w:webHidden/>
              </w:rPr>
              <w:fldChar w:fldCharType="separate"/>
            </w:r>
            <w:r w:rsidR="0010278C">
              <w:rPr>
                <w:noProof/>
                <w:webHidden/>
              </w:rPr>
              <w:t>3</w:t>
            </w:r>
            <w:r>
              <w:rPr>
                <w:noProof/>
                <w:webHidden/>
              </w:rPr>
              <w:fldChar w:fldCharType="end"/>
            </w:r>
          </w:hyperlink>
        </w:p>
        <w:p w14:paraId="47620B74" w14:textId="77777777" w:rsidR="00E74A35" w:rsidRDefault="00E74A35">
          <w:pPr>
            <w:pStyle w:val="TOC1"/>
            <w:tabs>
              <w:tab w:val="left" w:pos="400"/>
              <w:tab w:val="right" w:leader="dot" w:pos="4148"/>
            </w:tabs>
            <w:rPr>
              <w:noProof/>
              <w:sz w:val="22"/>
              <w:szCs w:val="22"/>
              <w:lang w:eastAsia="en-AU"/>
            </w:rPr>
          </w:pPr>
          <w:hyperlink w:anchor="_Toc374518671" w:history="1">
            <w:r w:rsidRPr="00EC4E0F">
              <w:rPr>
                <w:rStyle w:val="Hyperlink"/>
                <w:noProof/>
              </w:rPr>
              <w:t>5</w:t>
            </w:r>
            <w:r>
              <w:rPr>
                <w:noProof/>
                <w:sz w:val="22"/>
                <w:szCs w:val="22"/>
                <w:lang w:eastAsia="en-AU"/>
              </w:rPr>
              <w:tab/>
            </w:r>
            <w:r w:rsidRPr="00EC4E0F">
              <w:rPr>
                <w:rStyle w:val="Hyperlink"/>
                <w:noProof/>
              </w:rPr>
              <w:t>File Formats</w:t>
            </w:r>
            <w:r>
              <w:rPr>
                <w:noProof/>
                <w:webHidden/>
              </w:rPr>
              <w:tab/>
            </w:r>
            <w:r>
              <w:rPr>
                <w:noProof/>
                <w:webHidden/>
              </w:rPr>
              <w:fldChar w:fldCharType="begin"/>
            </w:r>
            <w:r>
              <w:rPr>
                <w:noProof/>
                <w:webHidden/>
              </w:rPr>
              <w:instrText xml:space="preserve"> PAGEREF _Toc374518671 \h </w:instrText>
            </w:r>
            <w:r>
              <w:rPr>
                <w:noProof/>
                <w:webHidden/>
              </w:rPr>
            </w:r>
            <w:r>
              <w:rPr>
                <w:noProof/>
                <w:webHidden/>
              </w:rPr>
              <w:fldChar w:fldCharType="separate"/>
            </w:r>
            <w:r w:rsidR="0010278C">
              <w:rPr>
                <w:noProof/>
                <w:webHidden/>
              </w:rPr>
              <w:t>3</w:t>
            </w:r>
            <w:r>
              <w:rPr>
                <w:noProof/>
                <w:webHidden/>
              </w:rPr>
              <w:fldChar w:fldCharType="end"/>
            </w:r>
          </w:hyperlink>
        </w:p>
        <w:p w14:paraId="175E3C2E" w14:textId="77777777" w:rsidR="00E74A35" w:rsidRDefault="00E74A35">
          <w:pPr>
            <w:pStyle w:val="TOC1"/>
            <w:tabs>
              <w:tab w:val="left" w:pos="400"/>
              <w:tab w:val="right" w:leader="dot" w:pos="4148"/>
            </w:tabs>
            <w:rPr>
              <w:noProof/>
              <w:sz w:val="22"/>
              <w:szCs w:val="22"/>
              <w:lang w:eastAsia="en-AU"/>
            </w:rPr>
          </w:pPr>
          <w:hyperlink w:anchor="_Toc374518672" w:history="1">
            <w:r w:rsidRPr="00EC4E0F">
              <w:rPr>
                <w:rStyle w:val="Hyperlink"/>
                <w:noProof/>
              </w:rPr>
              <w:t>6</w:t>
            </w:r>
            <w:r>
              <w:rPr>
                <w:noProof/>
                <w:sz w:val="22"/>
                <w:szCs w:val="22"/>
                <w:lang w:eastAsia="en-AU"/>
              </w:rPr>
              <w:tab/>
            </w:r>
            <w:r w:rsidRPr="00EC4E0F">
              <w:rPr>
                <w:rStyle w:val="Hyperlink"/>
                <w:noProof/>
              </w:rPr>
              <w:t>Time Formats</w:t>
            </w:r>
            <w:r>
              <w:rPr>
                <w:noProof/>
                <w:webHidden/>
              </w:rPr>
              <w:tab/>
            </w:r>
            <w:r>
              <w:rPr>
                <w:noProof/>
                <w:webHidden/>
              </w:rPr>
              <w:fldChar w:fldCharType="begin"/>
            </w:r>
            <w:r>
              <w:rPr>
                <w:noProof/>
                <w:webHidden/>
              </w:rPr>
              <w:instrText xml:space="preserve"> PAGEREF _Toc374518672 \h </w:instrText>
            </w:r>
            <w:r>
              <w:rPr>
                <w:noProof/>
                <w:webHidden/>
              </w:rPr>
            </w:r>
            <w:r>
              <w:rPr>
                <w:noProof/>
                <w:webHidden/>
              </w:rPr>
              <w:fldChar w:fldCharType="separate"/>
            </w:r>
            <w:r w:rsidR="0010278C">
              <w:rPr>
                <w:noProof/>
                <w:webHidden/>
              </w:rPr>
              <w:t>4</w:t>
            </w:r>
            <w:r>
              <w:rPr>
                <w:noProof/>
                <w:webHidden/>
              </w:rPr>
              <w:fldChar w:fldCharType="end"/>
            </w:r>
          </w:hyperlink>
        </w:p>
        <w:p w14:paraId="15377ECA" w14:textId="77777777" w:rsidR="00E74A35" w:rsidRDefault="00E74A35">
          <w:pPr>
            <w:pStyle w:val="TOC1"/>
            <w:tabs>
              <w:tab w:val="left" w:pos="400"/>
              <w:tab w:val="right" w:leader="dot" w:pos="4148"/>
            </w:tabs>
            <w:rPr>
              <w:noProof/>
              <w:sz w:val="22"/>
              <w:szCs w:val="22"/>
              <w:lang w:eastAsia="en-AU"/>
            </w:rPr>
          </w:pPr>
          <w:hyperlink w:anchor="_Toc374518673" w:history="1">
            <w:r w:rsidRPr="00EC4E0F">
              <w:rPr>
                <w:rStyle w:val="Hyperlink"/>
                <w:noProof/>
              </w:rPr>
              <w:t>7</w:t>
            </w:r>
            <w:r>
              <w:rPr>
                <w:noProof/>
                <w:sz w:val="22"/>
                <w:szCs w:val="22"/>
                <w:lang w:eastAsia="en-AU"/>
              </w:rPr>
              <w:tab/>
            </w:r>
            <w:r w:rsidRPr="00EC4E0F">
              <w:rPr>
                <w:rStyle w:val="Hyperlink"/>
                <w:noProof/>
              </w:rPr>
              <w:t>Analyser</w:t>
            </w:r>
            <w:r>
              <w:rPr>
                <w:noProof/>
                <w:webHidden/>
              </w:rPr>
              <w:tab/>
            </w:r>
            <w:r>
              <w:rPr>
                <w:noProof/>
                <w:webHidden/>
              </w:rPr>
              <w:fldChar w:fldCharType="begin"/>
            </w:r>
            <w:r>
              <w:rPr>
                <w:noProof/>
                <w:webHidden/>
              </w:rPr>
              <w:instrText xml:space="preserve"> PAGEREF _Toc374518673 \h </w:instrText>
            </w:r>
            <w:r>
              <w:rPr>
                <w:noProof/>
                <w:webHidden/>
              </w:rPr>
            </w:r>
            <w:r>
              <w:rPr>
                <w:noProof/>
                <w:webHidden/>
              </w:rPr>
              <w:fldChar w:fldCharType="separate"/>
            </w:r>
            <w:r w:rsidR="0010278C">
              <w:rPr>
                <w:noProof/>
                <w:webHidden/>
              </w:rPr>
              <w:t>4</w:t>
            </w:r>
            <w:r>
              <w:rPr>
                <w:noProof/>
                <w:webHidden/>
              </w:rPr>
              <w:fldChar w:fldCharType="end"/>
            </w:r>
          </w:hyperlink>
        </w:p>
        <w:p w14:paraId="0D07C934" w14:textId="77777777" w:rsidR="00E74A35" w:rsidRDefault="00E74A35">
          <w:pPr>
            <w:pStyle w:val="TOC2"/>
            <w:tabs>
              <w:tab w:val="left" w:pos="880"/>
              <w:tab w:val="right" w:leader="dot" w:pos="4148"/>
            </w:tabs>
            <w:rPr>
              <w:noProof/>
              <w:sz w:val="22"/>
              <w:szCs w:val="22"/>
              <w:lang w:eastAsia="en-AU"/>
            </w:rPr>
          </w:pPr>
          <w:hyperlink w:anchor="_Toc374518674" w:history="1">
            <w:r w:rsidRPr="00EC4E0F">
              <w:rPr>
                <w:rStyle w:val="Hyperlink"/>
                <w:noProof/>
              </w:rPr>
              <w:t>7.1</w:t>
            </w:r>
            <w:r>
              <w:rPr>
                <w:noProof/>
                <w:sz w:val="22"/>
                <w:szCs w:val="22"/>
                <w:lang w:eastAsia="en-AU"/>
              </w:rPr>
              <w:tab/>
            </w:r>
            <w:r w:rsidRPr="00EC4E0F">
              <w:rPr>
                <w:rStyle w:val="Hyperlink"/>
                <w:bCs/>
                <w:noProof/>
              </w:rPr>
              <w:t>Starting</w:t>
            </w:r>
            <w:r>
              <w:rPr>
                <w:noProof/>
                <w:webHidden/>
              </w:rPr>
              <w:tab/>
            </w:r>
            <w:r>
              <w:rPr>
                <w:noProof/>
                <w:webHidden/>
              </w:rPr>
              <w:fldChar w:fldCharType="begin"/>
            </w:r>
            <w:r>
              <w:rPr>
                <w:noProof/>
                <w:webHidden/>
              </w:rPr>
              <w:instrText xml:space="preserve"> PAGEREF _Toc374518674 \h </w:instrText>
            </w:r>
            <w:r>
              <w:rPr>
                <w:noProof/>
                <w:webHidden/>
              </w:rPr>
            </w:r>
            <w:r>
              <w:rPr>
                <w:noProof/>
                <w:webHidden/>
              </w:rPr>
              <w:fldChar w:fldCharType="separate"/>
            </w:r>
            <w:r w:rsidR="0010278C">
              <w:rPr>
                <w:noProof/>
                <w:webHidden/>
              </w:rPr>
              <w:t>4</w:t>
            </w:r>
            <w:r>
              <w:rPr>
                <w:noProof/>
                <w:webHidden/>
              </w:rPr>
              <w:fldChar w:fldCharType="end"/>
            </w:r>
          </w:hyperlink>
        </w:p>
        <w:p w14:paraId="7EBE7DBE" w14:textId="77777777" w:rsidR="00E74A35" w:rsidRDefault="00E74A35">
          <w:pPr>
            <w:pStyle w:val="TOC2"/>
            <w:tabs>
              <w:tab w:val="left" w:pos="880"/>
              <w:tab w:val="right" w:leader="dot" w:pos="4148"/>
            </w:tabs>
            <w:rPr>
              <w:noProof/>
              <w:sz w:val="22"/>
              <w:szCs w:val="22"/>
              <w:lang w:eastAsia="en-AU"/>
            </w:rPr>
          </w:pPr>
          <w:hyperlink w:anchor="_Toc374518675" w:history="1">
            <w:r w:rsidRPr="00EC4E0F">
              <w:rPr>
                <w:rStyle w:val="Hyperlink"/>
                <w:noProof/>
              </w:rPr>
              <w:t>7.2</w:t>
            </w:r>
            <w:r>
              <w:rPr>
                <w:noProof/>
                <w:sz w:val="22"/>
                <w:szCs w:val="22"/>
                <w:lang w:eastAsia="en-AU"/>
              </w:rPr>
              <w:tab/>
            </w:r>
            <w:r w:rsidRPr="00EC4E0F">
              <w:rPr>
                <w:rStyle w:val="Hyperlink"/>
                <w:bCs/>
                <w:noProof/>
              </w:rPr>
              <w:t>Program Options</w:t>
            </w:r>
            <w:r>
              <w:rPr>
                <w:noProof/>
                <w:webHidden/>
              </w:rPr>
              <w:tab/>
            </w:r>
            <w:r>
              <w:rPr>
                <w:noProof/>
                <w:webHidden/>
              </w:rPr>
              <w:fldChar w:fldCharType="begin"/>
            </w:r>
            <w:r>
              <w:rPr>
                <w:noProof/>
                <w:webHidden/>
              </w:rPr>
              <w:instrText xml:space="preserve"> PAGEREF _Toc374518675 \h </w:instrText>
            </w:r>
            <w:r>
              <w:rPr>
                <w:noProof/>
                <w:webHidden/>
              </w:rPr>
            </w:r>
            <w:r>
              <w:rPr>
                <w:noProof/>
                <w:webHidden/>
              </w:rPr>
              <w:fldChar w:fldCharType="separate"/>
            </w:r>
            <w:r w:rsidR="0010278C">
              <w:rPr>
                <w:noProof/>
                <w:webHidden/>
              </w:rPr>
              <w:t>5</w:t>
            </w:r>
            <w:r>
              <w:rPr>
                <w:noProof/>
                <w:webHidden/>
              </w:rPr>
              <w:fldChar w:fldCharType="end"/>
            </w:r>
          </w:hyperlink>
        </w:p>
        <w:p w14:paraId="6CEAE884" w14:textId="77777777" w:rsidR="00E74A35" w:rsidRDefault="00E74A35">
          <w:pPr>
            <w:pStyle w:val="TOC2"/>
            <w:tabs>
              <w:tab w:val="left" w:pos="880"/>
              <w:tab w:val="right" w:leader="dot" w:pos="4148"/>
            </w:tabs>
            <w:rPr>
              <w:noProof/>
              <w:sz w:val="22"/>
              <w:szCs w:val="22"/>
              <w:lang w:eastAsia="en-AU"/>
            </w:rPr>
          </w:pPr>
          <w:hyperlink w:anchor="_Toc374518676" w:history="1">
            <w:r w:rsidRPr="00EC4E0F">
              <w:rPr>
                <w:rStyle w:val="Hyperlink"/>
                <w:noProof/>
              </w:rPr>
              <w:t>7.3</w:t>
            </w:r>
            <w:r>
              <w:rPr>
                <w:noProof/>
                <w:sz w:val="22"/>
                <w:szCs w:val="22"/>
                <w:lang w:eastAsia="en-AU"/>
              </w:rPr>
              <w:tab/>
            </w:r>
            <w:r w:rsidRPr="00EC4E0F">
              <w:rPr>
                <w:rStyle w:val="Hyperlink"/>
                <w:bCs/>
                <w:noProof/>
              </w:rPr>
              <w:t>ASIM</w:t>
            </w:r>
            <w:r w:rsidRPr="00EC4E0F">
              <w:rPr>
                <w:rStyle w:val="Hyperlink"/>
                <w:noProof/>
              </w:rPr>
              <w:t xml:space="preserve"> </w:t>
            </w:r>
            <w:r w:rsidRPr="00EC4E0F">
              <w:rPr>
                <w:rStyle w:val="Hyperlink"/>
                <w:bCs/>
                <w:noProof/>
              </w:rPr>
              <w:t>Inputs</w:t>
            </w:r>
            <w:r>
              <w:rPr>
                <w:noProof/>
                <w:webHidden/>
              </w:rPr>
              <w:tab/>
            </w:r>
            <w:r>
              <w:rPr>
                <w:noProof/>
                <w:webHidden/>
              </w:rPr>
              <w:fldChar w:fldCharType="begin"/>
            </w:r>
            <w:r>
              <w:rPr>
                <w:noProof/>
                <w:webHidden/>
              </w:rPr>
              <w:instrText xml:space="preserve"> PAGEREF _Toc374518676 \h </w:instrText>
            </w:r>
            <w:r>
              <w:rPr>
                <w:noProof/>
                <w:webHidden/>
              </w:rPr>
            </w:r>
            <w:r>
              <w:rPr>
                <w:noProof/>
                <w:webHidden/>
              </w:rPr>
              <w:fldChar w:fldCharType="separate"/>
            </w:r>
            <w:r w:rsidR="0010278C">
              <w:rPr>
                <w:noProof/>
                <w:webHidden/>
              </w:rPr>
              <w:t>9</w:t>
            </w:r>
            <w:r>
              <w:rPr>
                <w:noProof/>
                <w:webHidden/>
              </w:rPr>
              <w:fldChar w:fldCharType="end"/>
            </w:r>
          </w:hyperlink>
        </w:p>
        <w:p w14:paraId="0AE711F5" w14:textId="77777777" w:rsidR="00E74A35" w:rsidRDefault="00E74A35">
          <w:pPr>
            <w:pStyle w:val="TOC2"/>
            <w:tabs>
              <w:tab w:val="left" w:pos="880"/>
              <w:tab w:val="right" w:leader="dot" w:pos="4148"/>
            </w:tabs>
            <w:rPr>
              <w:noProof/>
              <w:sz w:val="22"/>
              <w:szCs w:val="22"/>
              <w:lang w:eastAsia="en-AU"/>
            </w:rPr>
          </w:pPr>
          <w:hyperlink w:anchor="_Toc374518677" w:history="1">
            <w:r w:rsidRPr="00EC4E0F">
              <w:rPr>
                <w:rStyle w:val="Hyperlink"/>
                <w:noProof/>
              </w:rPr>
              <w:t>7.4</w:t>
            </w:r>
            <w:r>
              <w:rPr>
                <w:noProof/>
                <w:sz w:val="22"/>
                <w:szCs w:val="22"/>
                <w:lang w:eastAsia="en-AU"/>
              </w:rPr>
              <w:tab/>
            </w:r>
            <w:r w:rsidRPr="00EC4E0F">
              <w:rPr>
                <w:rStyle w:val="Hyperlink"/>
                <w:noProof/>
              </w:rPr>
              <w:t>Analyser Templates</w:t>
            </w:r>
            <w:r>
              <w:rPr>
                <w:noProof/>
                <w:webHidden/>
              </w:rPr>
              <w:tab/>
            </w:r>
            <w:r>
              <w:rPr>
                <w:noProof/>
                <w:webHidden/>
              </w:rPr>
              <w:fldChar w:fldCharType="begin"/>
            </w:r>
            <w:r>
              <w:rPr>
                <w:noProof/>
                <w:webHidden/>
              </w:rPr>
              <w:instrText xml:space="preserve"> PAGEREF _Toc374518677 \h </w:instrText>
            </w:r>
            <w:r>
              <w:rPr>
                <w:noProof/>
                <w:webHidden/>
              </w:rPr>
            </w:r>
            <w:r>
              <w:rPr>
                <w:noProof/>
                <w:webHidden/>
              </w:rPr>
              <w:fldChar w:fldCharType="separate"/>
            </w:r>
            <w:r w:rsidR="0010278C">
              <w:rPr>
                <w:noProof/>
                <w:webHidden/>
              </w:rPr>
              <w:t>10</w:t>
            </w:r>
            <w:r>
              <w:rPr>
                <w:noProof/>
                <w:webHidden/>
              </w:rPr>
              <w:fldChar w:fldCharType="end"/>
            </w:r>
          </w:hyperlink>
        </w:p>
        <w:p w14:paraId="5DA89D2C" w14:textId="77777777" w:rsidR="00E74A35" w:rsidRDefault="00E74A35">
          <w:pPr>
            <w:pStyle w:val="TOC1"/>
            <w:tabs>
              <w:tab w:val="left" w:pos="400"/>
              <w:tab w:val="right" w:leader="dot" w:pos="4148"/>
            </w:tabs>
            <w:rPr>
              <w:noProof/>
              <w:sz w:val="22"/>
              <w:szCs w:val="22"/>
              <w:lang w:eastAsia="en-AU"/>
            </w:rPr>
          </w:pPr>
          <w:hyperlink w:anchor="_Toc374518678" w:history="1">
            <w:r w:rsidRPr="00EC4E0F">
              <w:rPr>
                <w:rStyle w:val="Hyperlink"/>
                <w:noProof/>
              </w:rPr>
              <w:t>8</w:t>
            </w:r>
            <w:r>
              <w:rPr>
                <w:noProof/>
                <w:sz w:val="22"/>
                <w:szCs w:val="22"/>
                <w:lang w:eastAsia="en-AU"/>
              </w:rPr>
              <w:tab/>
            </w:r>
            <w:r w:rsidRPr="00EC4E0F">
              <w:rPr>
                <w:rStyle w:val="Hyperlink"/>
                <w:noProof/>
              </w:rPr>
              <w:t>Simulator</w:t>
            </w:r>
            <w:r>
              <w:rPr>
                <w:noProof/>
                <w:webHidden/>
              </w:rPr>
              <w:tab/>
            </w:r>
            <w:r>
              <w:rPr>
                <w:noProof/>
                <w:webHidden/>
              </w:rPr>
              <w:fldChar w:fldCharType="begin"/>
            </w:r>
            <w:r>
              <w:rPr>
                <w:noProof/>
                <w:webHidden/>
              </w:rPr>
              <w:instrText xml:space="preserve"> PAGEREF _Toc374518678 \h </w:instrText>
            </w:r>
            <w:r>
              <w:rPr>
                <w:noProof/>
                <w:webHidden/>
              </w:rPr>
            </w:r>
            <w:r>
              <w:rPr>
                <w:noProof/>
                <w:webHidden/>
              </w:rPr>
              <w:fldChar w:fldCharType="separate"/>
            </w:r>
            <w:r w:rsidR="0010278C">
              <w:rPr>
                <w:noProof/>
                <w:webHidden/>
              </w:rPr>
              <w:t>10</w:t>
            </w:r>
            <w:r>
              <w:rPr>
                <w:noProof/>
                <w:webHidden/>
              </w:rPr>
              <w:fldChar w:fldCharType="end"/>
            </w:r>
          </w:hyperlink>
        </w:p>
        <w:p w14:paraId="28A29187" w14:textId="77777777" w:rsidR="00E74A35" w:rsidRDefault="00E74A35">
          <w:pPr>
            <w:pStyle w:val="TOC2"/>
            <w:tabs>
              <w:tab w:val="left" w:pos="880"/>
              <w:tab w:val="right" w:leader="dot" w:pos="4148"/>
            </w:tabs>
            <w:rPr>
              <w:noProof/>
              <w:sz w:val="22"/>
              <w:szCs w:val="22"/>
              <w:lang w:eastAsia="en-AU"/>
            </w:rPr>
          </w:pPr>
          <w:hyperlink w:anchor="_Toc374518679" w:history="1">
            <w:r w:rsidRPr="00EC4E0F">
              <w:rPr>
                <w:rStyle w:val="Hyperlink"/>
                <w:noProof/>
              </w:rPr>
              <w:t>8.1</w:t>
            </w:r>
            <w:r>
              <w:rPr>
                <w:noProof/>
                <w:sz w:val="22"/>
                <w:szCs w:val="22"/>
                <w:lang w:eastAsia="en-AU"/>
              </w:rPr>
              <w:tab/>
            </w:r>
            <w:r w:rsidRPr="00EC4E0F">
              <w:rPr>
                <w:rStyle w:val="Hyperlink"/>
                <w:noProof/>
              </w:rPr>
              <w:t>Starting</w:t>
            </w:r>
            <w:r>
              <w:rPr>
                <w:noProof/>
                <w:webHidden/>
              </w:rPr>
              <w:tab/>
            </w:r>
            <w:r>
              <w:rPr>
                <w:noProof/>
                <w:webHidden/>
              </w:rPr>
              <w:fldChar w:fldCharType="begin"/>
            </w:r>
            <w:r>
              <w:rPr>
                <w:noProof/>
                <w:webHidden/>
              </w:rPr>
              <w:instrText xml:space="preserve"> PAGEREF _Toc374518679 \h </w:instrText>
            </w:r>
            <w:r>
              <w:rPr>
                <w:noProof/>
                <w:webHidden/>
              </w:rPr>
            </w:r>
            <w:r>
              <w:rPr>
                <w:noProof/>
                <w:webHidden/>
              </w:rPr>
              <w:fldChar w:fldCharType="separate"/>
            </w:r>
            <w:r w:rsidR="0010278C">
              <w:rPr>
                <w:noProof/>
                <w:webHidden/>
              </w:rPr>
              <w:t>11</w:t>
            </w:r>
            <w:r>
              <w:rPr>
                <w:noProof/>
                <w:webHidden/>
              </w:rPr>
              <w:fldChar w:fldCharType="end"/>
            </w:r>
          </w:hyperlink>
        </w:p>
        <w:p w14:paraId="7FB5BB23" w14:textId="77777777" w:rsidR="00E74A35" w:rsidRDefault="00E74A35">
          <w:pPr>
            <w:pStyle w:val="TOC3"/>
            <w:tabs>
              <w:tab w:val="left" w:pos="1100"/>
              <w:tab w:val="right" w:leader="dot" w:pos="4148"/>
            </w:tabs>
            <w:rPr>
              <w:noProof/>
              <w:sz w:val="22"/>
              <w:szCs w:val="22"/>
              <w:lang w:eastAsia="en-AU"/>
            </w:rPr>
          </w:pPr>
          <w:hyperlink w:anchor="_Toc374518680" w:history="1">
            <w:r w:rsidRPr="00EC4E0F">
              <w:rPr>
                <w:rStyle w:val="Hyperlink"/>
                <w:noProof/>
              </w:rPr>
              <w:t>8.1.1</w:t>
            </w:r>
            <w:r>
              <w:rPr>
                <w:noProof/>
                <w:sz w:val="22"/>
                <w:szCs w:val="22"/>
                <w:lang w:eastAsia="en-AU"/>
              </w:rPr>
              <w:tab/>
            </w:r>
            <w:r w:rsidRPr="00EC4E0F">
              <w:rPr>
                <w:rStyle w:val="Hyperlink"/>
                <w:noProof/>
              </w:rPr>
              <w:t>Synopsis</w:t>
            </w:r>
            <w:r>
              <w:rPr>
                <w:noProof/>
                <w:webHidden/>
              </w:rPr>
              <w:tab/>
            </w:r>
            <w:r>
              <w:rPr>
                <w:noProof/>
                <w:webHidden/>
              </w:rPr>
              <w:fldChar w:fldCharType="begin"/>
            </w:r>
            <w:r>
              <w:rPr>
                <w:noProof/>
                <w:webHidden/>
              </w:rPr>
              <w:instrText xml:space="preserve"> PAGEREF _Toc374518680 \h </w:instrText>
            </w:r>
            <w:r>
              <w:rPr>
                <w:noProof/>
                <w:webHidden/>
              </w:rPr>
            </w:r>
            <w:r>
              <w:rPr>
                <w:noProof/>
                <w:webHidden/>
              </w:rPr>
              <w:fldChar w:fldCharType="separate"/>
            </w:r>
            <w:r w:rsidR="0010278C">
              <w:rPr>
                <w:noProof/>
                <w:webHidden/>
              </w:rPr>
              <w:t>11</w:t>
            </w:r>
            <w:r>
              <w:rPr>
                <w:noProof/>
                <w:webHidden/>
              </w:rPr>
              <w:fldChar w:fldCharType="end"/>
            </w:r>
          </w:hyperlink>
        </w:p>
        <w:p w14:paraId="79D91869" w14:textId="77777777" w:rsidR="00E74A35" w:rsidRDefault="00E74A35">
          <w:pPr>
            <w:pStyle w:val="TOC3"/>
            <w:tabs>
              <w:tab w:val="left" w:pos="1100"/>
              <w:tab w:val="right" w:leader="dot" w:pos="4148"/>
            </w:tabs>
            <w:rPr>
              <w:noProof/>
              <w:sz w:val="22"/>
              <w:szCs w:val="22"/>
              <w:lang w:eastAsia="en-AU"/>
            </w:rPr>
          </w:pPr>
          <w:hyperlink w:anchor="_Toc374518681" w:history="1">
            <w:r w:rsidRPr="00EC4E0F">
              <w:rPr>
                <w:rStyle w:val="Hyperlink"/>
                <w:noProof/>
              </w:rPr>
              <w:t>8.1.2</w:t>
            </w:r>
            <w:r>
              <w:rPr>
                <w:noProof/>
                <w:sz w:val="22"/>
                <w:szCs w:val="22"/>
                <w:lang w:eastAsia="en-AU"/>
              </w:rPr>
              <w:tab/>
            </w:r>
            <w:r w:rsidRPr="00EC4E0F">
              <w:rPr>
                <w:rStyle w:val="Hyperlink"/>
                <w:noProof/>
              </w:rPr>
              <w:t>Example</w:t>
            </w:r>
            <w:r>
              <w:rPr>
                <w:noProof/>
                <w:webHidden/>
              </w:rPr>
              <w:tab/>
            </w:r>
            <w:r>
              <w:rPr>
                <w:noProof/>
                <w:webHidden/>
              </w:rPr>
              <w:fldChar w:fldCharType="begin"/>
            </w:r>
            <w:r>
              <w:rPr>
                <w:noProof/>
                <w:webHidden/>
              </w:rPr>
              <w:instrText xml:space="preserve"> PAGEREF _Toc374518681 \h </w:instrText>
            </w:r>
            <w:r>
              <w:rPr>
                <w:noProof/>
                <w:webHidden/>
              </w:rPr>
            </w:r>
            <w:r>
              <w:rPr>
                <w:noProof/>
                <w:webHidden/>
              </w:rPr>
              <w:fldChar w:fldCharType="separate"/>
            </w:r>
            <w:r w:rsidR="0010278C">
              <w:rPr>
                <w:noProof/>
                <w:webHidden/>
              </w:rPr>
              <w:t>11</w:t>
            </w:r>
            <w:r>
              <w:rPr>
                <w:noProof/>
                <w:webHidden/>
              </w:rPr>
              <w:fldChar w:fldCharType="end"/>
            </w:r>
          </w:hyperlink>
        </w:p>
        <w:p w14:paraId="188A672A" w14:textId="77777777" w:rsidR="00E74A35" w:rsidRDefault="00E74A35">
          <w:pPr>
            <w:pStyle w:val="TOC2"/>
            <w:tabs>
              <w:tab w:val="left" w:pos="880"/>
              <w:tab w:val="right" w:leader="dot" w:pos="4148"/>
            </w:tabs>
            <w:rPr>
              <w:noProof/>
              <w:sz w:val="22"/>
              <w:szCs w:val="22"/>
              <w:lang w:eastAsia="en-AU"/>
            </w:rPr>
          </w:pPr>
          <w:hyperlink w:anchor="_Toc374518682" w:history="1">
            <w:r w:rsidRPr="00EC4E0F">
              <w:rPr>
                <w:rStyle w:val="Hyperlink"/>
                <w:noProof/>
              </w:rPr>
              <w:t>8.2</w:t>
            </w:r>
            <w:r>
              <w:rPr>
                <w:noProof/>
                <w:sz w:val="22"/>
                <w:szCs w:val="22"/>
                <w:lang w:eastAsia="en-AU"/>
              </w:rPr>
              <w:tab/>
            </w:r>
            <w:r w:rsidRPr="00EC4E0F">
              <w:rPr>
                <w:rStyle w:val="Hyperlink"/>
                <w:noProof/>
              </w:rPr>
              <w:t>Running</w:t>
            </w:r>
            <w:r>
              <w:rPr>
                <w:noProof/>
                <w:webHidden/>
              </w:rPr>
              <w:tab/>
            </w:r>
            <w:r>
              <w:rPr>
                <w:noProof/>
                <w:webHidden/>
              </w:rPr>
              <w:fldChar w:fldCharType="begin"/>
            </w:r>
            <w:r>
              <w:rPr>
                <w:noProof/>
                <w:webHidden/>
              </w:rPr>
              <w:instrText xml:space="preserve"> PAGEREF _Toc374518682 \h </w:instrText>
            </w:r>
            <w:r>
              <w:rPr>
                <w:noProof/>
                <w:webHidden/>
              </w:rPr>
            </w:r>
            <w:r>
              <w:rPr>
                <w:noProof/>
                <w:webHidden/>
              </w:rPr>
              <w:fldChar w:fldCharType="separate"/>
            </w:r>
            <w:r w:rsidR="0010278C">
              <w:rPr>
                <w:noProof/>
                <w:webHidden/>
              </w:rPr>
              <w:t>11</w:t>
            </w:r>
            <w:r>
              <w:rPr>
                <w:noProof/>
                <w:webHidden/>
              </w:rPr>
              <w:fldChar w:fldCharType="end"/>
            </w:r>
          </w:hyperlink>
        </w:p>
        <w:p w14:paraId="10A462D8" w14:textId="77777777" w:rsidR="00E74A35" w:rsidRDefault="00E74A35">
          <w:pPr>
            <w:pStyle w:val="TOC2"/>
            <w:tabs>
              <w:tab w:val="left" w:pos="880"/>
              <w:tab w:val="right" w:leader="dot" w:pos="4148"/>
            </w:tabs>
            <w:rPr>
              <w:noProof/>
              <w:sz w:val="22"/>
              <w:szCs w:val="22"/>
              <w:lang w:eastAsia="en-AU"/>
            </w:rPr>
          </w:pPr>
          <w:hyperlink w:anchor="_Toc374518683" w:history="1">
            <w:r w:rsidRPr="00EC4E0F">
              <w:rPr>
                <w:rStyle w:val="Hyperlink"/>
                <w:noProof/>
              </w:rPr>
              <w:t>8.3</w:t>
            </w:r>
            <w:r>
              <w:rPr>
                <w:noProof/>
                <w:sz w:val="22"/>
                <w:szCs w:val="22"/>
                <w:lang w:eastAsia="en-AU"/>
              </w:rPr>
              <w:tab/>
            </w:r>
            <w:r w:rsidRPr="00EC4E0F">
              <w:rPr>
                <w:rStyle w:val="Hyperlink"/>
                <w:noProof/>
              </w:rPr>
              <w:t>Output Statistics</w:t>
            </w:r>
            <w:r>
              <w:rPr>
                <w:noProof/>
                <w:webHidden/>
              </w:rPr>
              <w:tab/>
            </w:r>
            <w:r>
              <w:rPr>
                <w:noProof/>
                <w:webHidden/>
              </w:rPr>
              <w:fldChar w:fldCharType="begin"/>
            </w:r>
            <w:r>
              <w:rPr>
                <w:noProof/>
                <w:webHidden/>
              </w:rPr>
              <w:instrText xml:space="preserve"> PAGEREF _Toc374518683 \h </w:instrText>
            </w:r>
            <w:r>
              <w:rPr>
                <w:noProof/>
                <w:webHidden/>
              </w:rPr>
            </w:r>
            <w:r>
              <w:rPr>
                <w:noProof/>
                <w:webHidden/>
              </w:rPr>
              <w:fldChar w:fldCharType="separate"/>
            </w:r>
            <w:r w:rsidR="0010278C">
              <w:rPr>
                <w:noProof/>
                <w:webHidden/>
              </w:rPr>
              <w:t>12</w:t>
            </w:r>
            <w:r>
              <w:rPr>
                <w:noProof/>
                <w:webHidden/>
              </w:rPr>
              <w:fldChar w:fldCharType="end"/>
            </w:r>
          </w:hyperlink>
        </w:p>
        <w:p w14:paraId="0D70AEDF" w14:textId="77777777" w:rsidR="00E74A35" w:rsidRDefault="00E74A35">
          <w:pPr>
            <w:pStyle w:val="TOC3"/>
            <w:tabs>
              <w:tab w:val="left" w:pos="1100"/>
              <w:tab w:val="right" w:leader="dot" w:pos="4148"/>
            </w:tabs>
            <w:rPr>
              <w:noProof/>
              <w:sz w:val="22"/>
              <w:szCs w:val="22"/>
              <w:lang w:eastAsia="en-AU"/>
            </w:rPr>
          </w:pPr>
          <w:hyperlink w:anchor="_Toc374518684" w:history="1">
            <w:r w:rsidRPr="00EC4E0F">
              <w:rPr>
                <w:rStyle w:val="Hyperlink"/>
                <w:noProof/>
              </w:rPr>
              <w:t>8.3.1</w:t>
            </w:r>
            <w:r>
              <w:rPr>
                <w:noProof/>
                <w:sz w:val="22"/>
                <w:szCs w:val="22"/>
                <w:lang w:eastAsia="en-AU"/>
              </w:rPr>
              <w:tab/>
            </w:r>
            <w:r w:rsidRPr="00EC4E0F">
              <w:rPr>
                <w:rStyle w:val="Hyperlink"/>
                <w:noProof/>
              </w:rPr>
              <w:t>Automatic Statistic Generation</w:t>
            </w:r>
            <w:r>
              <w:rPr>
                <w:noProof/>
                <w:webHidden/>
              </w:rPr>
              <w:tab/>
            </w:r>
            <w:r>
              <w:rPr>
                <w:noProof/>
                <w:webHidden/>
              </w:rPr>
              <w:fldChar w:fldCharType="begin"/>
            </w:r>
            <w:r>
              <w:rPr>
                <w:noProof/>
                <w:webHidden/>
              </w:rPr>
              <w:instrText xml:space="preserve"> PAGEREF _Toc374518684 \h </w:instrText>
            </w:r>
            <w:r>
              <w:rPr>
                <w:noProof/>
                <w:webHidden/>
              </w:rPr>
            </w:r>
            <w:r>
              <w:rPr>
                <w:noProof/>
                <w:webHidden/>
              </w:rPr>
              <w:fldChar w:fldCharType="separate"/>
            </w:r>
            <w:r w:rsidR="0010278C">
              <w:rPr>
                <w:noProof/>
                <w:webHidden/>
              </w:rPr>
              <w:t>12</w:t>
            </w:r>
            <w:r>
              <w:rPr>
                <w:noProof/>
                <w:webHidden/>
              </w:rPr>
              <w:fldChar w:fldCharType="end"/>
            </w:r>
          </w:hyperlink>
        </w:p>
        <w:p w14:paraId="36F14F8B" w14:textId="77777777" w:rsidR="00E74A35" w:rsidRDefault="00E74A35">
          <w:pPr>
            <w:pStyle w:val="TOC3"/>
            <w:tabs>
              <w:tab w:val="left" w:pos="1100"/>
              <w:tab w:val="right" w:leader="dot" w:pos="4148"/>
            </w:tabs>
            <w:rPr>
              <w:noProof/>
              <w:sz w:val="22"/>
              <w:szCs w:val="22"/>
              <w:lang w:eastAsia="en-AU"/>
            </w:rPr>
          </w:pPr>
          <w:hyperlink w:anchor="_Toc374518685" w:history="1">
            <w:r w:rsidRPr="00EC4E0F">
              <w:rPr>
                <w:rStyle w:val="Hyperlink"/>
                <w:noProof/>
              </w:rPr>
              <w:t>8.3.2</w:t>
            </w:r>
            <w:r>
              <w:rPr>
                <w:noProof/>
                <w:sz w:val="22"/>
                <w:szCs w:val="22"/>
                <w:lang w:eastAsia="en-AU"/>
              </w:rPr>
              <w:tab/>
            </w:r>
            <w:r w:rsidRPr="00EC4E0F">
              <w:rPr>
                <w:rStyle w:val="Hyperlink"/>
                <w:noProof/>
              </w:rPr>
              <w:t>Custom Statistic Generation</w:t>
            </w:r>
            <w:r>
              <w:rPr>
                <w:noProof/>
                <w:webHidden/>
              </w:rPr>
              <w:tab/>
            </w:r>
            <w:r>
              <w:rPr>
                <w:noProof/>
                <w:webHidden/>
              </w:rPr>
              <w:fldChar w:fldCharType="begin"/>
            </w:r>
            <w:r>
              <w:rPr>
                <w:noProof/>
                <w:webHidden/>
              </w:rPr>
              <w:instrText xml:space="preserve"> PAGEREF _Toc374518685 \h </w:instrText>
            </w:r>
            <w:r>
              <w:rPr>
                <w:noProof/>
                <w:webHidden/>
              </w:rPr>
            </w:r>
            <w:r>
              <w:rPr>
                <w:noProof/>
                <w:webHidden/>
              </w:rPr>
              <w:fldChar w:fldCharType="separate"/>
            </w:r>
            <w:r w:rsidR="0010278C">
              <w:rPr>
                <w:noProof/>
                <w:webHidden/>
              </w:rPr>
              <w:t>13</w:t>
            </w:r>
            <w:r>
              <w:rPr>
                <w:noProof/>
                <w:webHidden/>
              </w:rPr>
              <w:fldChar w:fldCharType="end"/>
            </w:r>
          </w:hyperlink>
        </w:p>
        <w:p w14:paraId="6285599E" w14:textId="77777777" w:rsidR="00E74A35" w:rsidRDefault="00E74A35">
          <w:pPr>
            <w:pStyle w:val="TOC2"/>
            <w:tabs>
              <w:tab w:val="left" w:pos="880"/>
              <w:tab w:val="right" w:leader="dot" w:pos="4148"/>
            </w:tabs>
            <w:rPr>
              <w:noProof/>
              <w:sz w:val="22"/>
              <w:szCs w:val="22"/>
              <w:lang w:eastAsia="en-AU"/>
            </w:rPr>
          </w:pPr>
          <w:hyperlink w:anchor="_Toc374518686" w:history="1">
            <w:r w:rsidRPr="00EC4E0F">
              <w:rPr>
                <w:rStyle w:val="Hyperlink"/>
                <w:noProof/>
              </w:rPr>
              <w:t>8.4</w:t>
            </w:r>
            <w:r>
              <w:rPr>
                <w:noProof/>
                <w:sz w:val="22"/>
                <w:szCs w:val="22"/>
                <w:lang w:eastAsia="en-AU"/>
              </w:rPr>
              <w:tab/>
            </w:r>
            <w:r w:rsidRPr="00EC4E0F">
              <w:rPr>
                <w:rStyle w:val="Hyperlink"/>
                <w:noProof/>
              </w:rPr>
              <w:t>Scaling</w:t>
            </w:r>
            <w:r>
              <w:rPr>
                <w:noProof/>
                <w:webHidden/>
              </w:rPr>
              <w:tab/>
            </w:r>
            <w:r>
              <w:rPr>
                <w:noProof/>
                <w:webHidden/>
              </w:rPr>
              <w:fldChar w:fldCharType="begin"/>
            </w:r>
            <w:r>
              <w:rPr>
                <w:noProof/>
                <w:webHidden/>
              </w:rPr>
              <w:instrText xml:space="preserve"> PAGEREF _Toc374518686 \h </w:instrText>
            </w:r>
            <w:r>
              <w:rPr>
                <w:noProof/>
                <w:webHidden/>
              </w:rPr>
            </w:r>
            <w:r>
              <w:rPr>
                <w:noProof/>
                <w:webHidden/>
              </w:rPr>
              <w:fldChar w:fldCharType="separate"/>
            </w:r>
            <w:r w:rsidR="0010278C">
              <w:rPr>
                <w:noProof/>
                <w:webHidden/>
              </w:rPr>
              <w:t>14</w:t>
            </w:r>
            <w:r>
              <w:rPr>
                <w:noProof/>
                <w:webHidden/>
              </w:rPr>
              <w:fldChar w:fldCharType="end"/>
            </w:r>
          </w:hyperlink>
        </w:p>
        <w:p w14:paraId="30CBDF3C" w14:textId="77777777" w:rsidR="00E74A35" w:rsidRDefault="00E74A35">
          <w:pPr>
            <w:pStyle w:val="TOC2"/>
            <w:tabs>
              <w:tab w:val="left" w:pos="880"/>
              <w:tab w:val="right" w:leader="dot" w:pos="4148"/>
            </w:tabs>
            <w:rPr>
              <w:noProof/>
              <w:sz w:val="22"/>
              <w:szCs w:val="22"/>
              <w:lang w:eastAsia="en-AU"/>
            </w:rPr>
          </w:pPr>
          <w:hyperlink w:anchor="_Toc374518687" w:history="1">
            <w:r w:rsidRPr="00EC4E0F">
              <w:rPr>
                <w:rStyle w:val="Hyperlink"/>
                <w:noProof/>
              </w:rPr>
              <w:t>8.5</w:t>
            </w:r>
            <w:r>
              <w:rPr>
                <w:noProof/>
                <w:sz w:val="22"/>
                <w:szCs w:val="22"/>
                <w:lang w:eastAsia="en-AU"/>
              </w:rPr>
              <w:tab/>
            </w:r>
            <w:r w:rsidRPr="00EC4E0F">
              <w:rPr>
                <w:rStyle w:val="Hyperlink"/>
                <w:noProof/>
              </w:rPr>
              <w:t>Operation</w:t>
            </w:r>
            <w:r>
              <w:rPr>
                <w:noProof/>
                <w:webHidden/>
              </w:rPr>
              <w:tab/>
            </w:r>
            <w:r>
              <w:rPr>
                <w:noProof/>
                <w:webHidden/>
              </w:rPr>
              <w:fldChar w:fldCharType="begin"/>
            </w:r>
            <w:r>
              <w:rPr>
                <w:noProof/>
                <w:webHidden/>
              </w:rPr>
              <w:instrText xml:space="preserve"> PAGEREF _Toc374518687 \h </w:instrText>
            </w:r>
            <w:r>
              <w:rPr>
                <w:noProof/>
                <w:webHidden/>
              </w:rPr>
            </w:r>
            <w:r>
              <w:rPr>
                <w:noProof/>
                <w:webHidden/>
              </w:rPr>
              <w:fldChar w:fldCharType="separate"/>
            </w:r>
            <w:r w:rsidR="0010278C">
              <w:rPr>
                <w:noProof/>
                <w:webHidden/>
              </w:rPr>
              <w:t>14</w:t>
            </w:r>
            <w:r>
              <w:rPr>
                <w:noProof/>
                <w:webHidden/>
              </w:rPr>
              <w:fldChar w:fldCharType="end"/>
            </w:r>
          </w:hyperlink>
        </w:p>
        <w:p w14:paraId="183FDCA9" w14:textId="77777777" w:rsidR="00E74A35" w:rsidRDefault="00E74A35">
          <w:pPr>
            <w:pStyle w:val="TOC3"/>
            <w:tabs>
              <w:tab w:val="left" w:pos="1100"/>
              <w:tab w:val="right" w:leader="dot" w:pos="4148"/>
            </w:tabs>
            <w:rPr>
              <w:noProof/>
              <w:sz w:val="22"/>
              <w:szCs w:val="22"/>
              <w:lang w:eastAsia="en-AU"/>
            </w:rPr>
          </w:pPr>
          <w:hyperlink w:anchor="_Toc374518688" w:history="1">
            <w:r w:rsidRPr="00EC4E0F">
              <w:rPr>
                <w:rStyle w:val="Hyperlink"/>
                <w:noProof/>
              </w:rPr>
              <w:t>8.5.1</w:t>
            </w:r>
            <w:r>
              <w:rPr>
                <w:noProof/>
                <w:sz w:val="22"/>
                <w:szCs w:val="22"/>
                <w:lang w:eastAsia="en-AU"/>
              </w:rPr>
              <w:tab/>
            </w:r>
            <w:r w:rsidRPr="00EC4E0F">
              <w:rPr>
                <w:rStyle w:val="Hyperlink"/>
                <w:noProof/>
              </w:rPr>
              <w:t>Spinning Reserve</w:t>
            </w:r>
            <w:r>
              <w:rPr>
                <w:noProof/>
                <w:webHidden/>
              </w:rPr>
              <w:tab/>
            </w:r>
            <w:r>
              <w:rPr>
                <w:noProof/>
                <w:webHidden/>
              </w:rPr>
              <w:fldChar w:fldCharType="begin"/>
            </w:r>
            <w:r>
              <w:rPr>
                <w:noProof/>
                <w:webHidden/>
              </w:rPr>
              <w:instrText xml:space="preserve"> PAGEREF _Toc374518688 \h </w:instrText>
            </w:r>
            <w:r>
              <w:rPr>
                <w:noProof/>
                <w:webHidden/>
              </w:rPr>
            </w:r>
            <w:r>
              <w:rPr>
                <w:noProof/>
                <w:webHidden/>
              </w:rPr>
              <w:fldChar w:fldCharType="separate"/>
            </w:r>
            <w:r w:rsidR="0010278C">
              <w:rPr>
                <w:noProof/>
                <w:webHidden/>
              </w:rPr>
              <w:t>14</w:t>
            </w:r>
            <w:r>
              <w:rPr>
                <w:noProof/>
                <w:webHidden/>
              </w:rPr>
              <w:fldChar w:fldCharType="end"/>
            </w:r>
          </w:hyperlink>
        </w:p>
        <w:p w14:paraId="65010D65" w14:textId="77777777" w:rsidR="00E74A35" w:rsidRDefault="00E74A35">
          <w:pPr>
            <w:pStyle w:val="TOC3"/>
            <w:tabs>
              <w:tab w:val="left" w:pos="1100"/>
              <w:tab w:val="right" w:leader="dot" w:pos="4148"/>
            </w:tabs>
            <w:rPr>
              <w:noProof/>
              <w:sz w:val="22"/>
              <w:szCs w:val="22"/>
              <w:lang w:eastAsia="en-AU"/>
            </w:rPr>
          </w:pPr>
          <w:hyperlink w:anchor="_Toc374518689" w:history="1">
            <w:r w:rsidRPr="00EC4E0F">
              <w:rPr>
                <w:rStyle w:val="Hyperlink"/>
                <w:noProof/>
              </w:rPr>
              <w:t>8.5.2</w:t>
            </w:r>
            <w:r>
              <w:rPr>
                <w:noProof/>
                <w:sz w:val="22"/>
                <w:szCs w:val="22"/>
                <w:lang w:eastAsia="en-AU"/>
              </w:rPr>
              <w:tab/>
            </w:r>
            <w:r w:rsidRPr="00EC4E0F">
              <w:rPr>
                <w:rStyle w:val="Hyperlink"/>
                <w:noProof/>
              </w:rPr>
              <w:t>Solar Control</w:t>
            </w:r>
            <w:r>
              <w:rPr>
                <w:noProof/>
                <w:webHidden/>
              </w:rPr>
              <w:tab/>
            </w:r>
            <w:r>
              <w:rPr>
                <w:noProof/>
                <w:webHidden/>
              </w:rPr>
              <w:fldChar w:fldCharType="begin"/>
            </w:r>
            <w:r>
              <w:rPr>
                <w:noProof/>
                <w:webHidden/>
              </w:rPr>
              <w:instrText xml:space="preserve"> PAGEREF _Toc374518689 \h </w:instrText>
            </w:r>
            <w:r>
              <w:rPr>
                <w:noProof/>
                <w:webHidden/>
              </w:rPr>
            </w:r>
            <w:r>
              <w:rPr>
                <w:noProof/>
                <w:webHidden/>
              </w:rPr>
              <w:fldChar w:fldCharType="separate"/>
            </w:r>
            <w:r w:rsidR="0010278C">
              <w:rPr>
                <w:noProof/>
                <w:webHidden/>
              </w:rPr>
              <w:t>15</w:t>
            </w:r>
            <w:r>
              <w:rPr>
                <w:noProof/>
                <w:webHidden/>
              </w:rPr>
              <w:fldChar w:fldCharType="end"/>
            </w:r>
          </w:hyperlink>
        </w:p>
        <w:p w14:paraId="746BB8E6" w14:textId="77777777" w:rsidR="00E74A35" w:rsidRDefault="00E74A35">
          <w:pPr>
            <w:pStyle w:val="TOC3"/>
            <w:tabs>
              <w:tab w:val="left" w:pos="1100"/>
              <w:tab w:val="right" w:leader="dot" w:pos="4148"/>
            </w:tabs>
            <w:rPr>
              <w:noProof/>
              <w:sz w:val="22"/>
              <w:szCs w:val="22"/>
              <w:lang w:eastAsia="en-AU"/>
            </w:rPr>
          </w:pPr>
          <w:hyperlink w:anchor="_Toc374518690" w:history="1">
            <w:r w:rsidRPr="00EC4E0F">
              <w:rPr>
                <w:rStyle w:val="Hyperlink"/>
                <w:noProof/>
              </w:rPr>
              <w:t>8.5.3</w:t>
            </w:r>
            <w:r>
              <w:rPr>
                <w:noProof/>
                <w:sz w:val="22"/>
                <w:szCs w:val="22"/>
                <w:lang w:eastAsia="en-AU"/>
              </w:rPr>
              <w:tab/>
            </w:r>
            <w:r w:rsidRPr="00EC4E0F">
              <w:rPr>
                <w:rStyle w:val="Hyperlink"/>
                <w:noProof/>
              </w:rPr>
              <w:t>Fuel Efficiency</w:t>
            </w:r>
            <w:r>
              <w:rPr>
                <w:noProof/>
                <w:webHidden/>
              </w:rPr>
              <w:tab/>
            </w:r>
            <w:r>
              <w:rPr>
                <w:noProof/>
                <w:webHidden/>
              </w:rPr>
              <w:fldChar w:fldCharType="begin"/>
            </w:r>
            <w:r>
              <w:rPr>
                <w:noProof/>
                <w:webHidden/>
              </w:rPr>
              <w:instrText xml:space="preserve"> PAGEREF _Toc374518690 \h </w:instrText>
            </w:r>
            <w:r>
              <w:rPr>
                <w:noProof/>
                <w:webHidden/>
              </w:rPr>
            </w:r>
            <w:r>
              <w:rPr>
                <w:noProof/>
                <w:webHidden/>
              </w:rPr>
              <w:fldChar w:fldCharType="separate"/>
            </w:r>
            <w:r w:rsidR="0010278C">
              <w:rPr>
                <w:noProof/>
                <w:webHidden/>
              </w:rPr>
              <w:t>15</w:t>
            </w:r>
            <w:r>
              <w:rPr>
                <w:noProof/>
                <w:webHidden/>
              </w:rPr>
              <w:fldChar w:fldCharType="end"/>
            </w:r>
          </w:hyperlink>
        </w:p>
        <w:p w14:paraId="63A14E42" w14:textId="77777777" w:rsidR="00E74A35" w:rsidRDefault="00E74A35">
          <w:pPr>
            <w:pStyle w:val="TOC3"/>
            <w:tabs>
              <w:tab w:val="left" w:pos="1100"/>
              <w:tab w:val="right" w:leader="dot" w:pos="4148"/>
            </w:tabs>
            <w:rPr>
              <w:noProof/>
              <w:sz w:val="22"/>
              <w:szCs w:val="22"/>
              <w:lang w:eastAsia="en-AU"/>
            </w:rPr>
          </w:pPr>
          <w:hyperlink w:anchor="_Toc374518691" w:history="1">
            <w:r w:rsidRPr="00EC4E0F">
              <w:rPr>
                <w:rStyle w:val="Hyperlink"/>
                <w:noProof/>
              </w:rPr>
              <w:t>8.5.4</w:t>
            </w:r>
            <w:r>
              <w:rPr>
                <w:noProof/>
                <w:sz w:val="22"/>
                <w:szCs w:val="22"/>
                <w:lang w:eastAsia="en-AU"/>
              </w:rPr>
              <w:tab/>
            </w:r>
            <w:r w:rsidRPr="00EC4E0F">
              <w:rPr>
                <w:rStyle w:val="Hyperlink"/>
                <w:noProof/>
              </w:rPr>
              <w:t>Fuel Consumption</w:t>
            </w:r>
            <w:r>
              <w:rPr>
                <w:noProof/>
                <w:webHidden/>
              </w:rPr>
              <w:tab/>
            </w:r>
            <w:r>
              <w:rPr>
                <w:noProof/>
                <w:webHidden/>
              </w:rPr>
              <w:fldChar w:fldCharType="begin"/>
            </w:r>
            <w:r>
              <w:rPr>
                <w:noProof/>
                <w:webHidden/>
              </w:rPr>
              <w:instrText xml:space="preserve"> PAGEREF _Toc374518691 \h </w:instrText>
            </w:r>
            <w:r>
              <w:rPr>
                <w:noProof/>
                <w:webHidden/>
              </w:rPr>
            </w:r>
            <w:r>
              <w:rPr>
                <w:noProof/>
                <w:webHidden/>
              </w:rPr>
              <w:fldChar w:fldCharType="separate"/>
            </w:r>
            <w:r w:rsidR="0010278C">
              <w:rPr>
                <w:noProof/>
                <w:webHidden/>
              </w:rPr>
              <w:t>17</w:t>
            </w:r>
            <w:r>
              <w:rPr>
                <w:noProof/>
                <w:webHidden/>
              </w:rPr>
              <w:fldChar w:fldCharType="end"/>
            </w:r>
          </w:hyperlink>
        </w:p>
        <w:p w14:paraId="3E4419CF" w14:textId="77777777" w:rsidR="00E74A35" w:rsidRDefault="00E74A35">
          <w:pPr>
            <w:pStyle w:val="TOC3"/>
            <w:tabs>
              <w:tab w:val="left" w:pos="1100"/>
              <w:tab w:val="right" w:leader="dot" w:pos="4148"/>
            </w:tabs>
            <w:rPr>
              <w:noProof/>
              <w:sz w:val="22"/>
              <w:szCs w:val="22"/>
              <w:lang w:eastAsia="en-AU"/>
            </w:rPr>
          </w:pPr>
          <w:hyperlink w:anchor="_Toc374518692" w:history="1">
            <w:r w:rsidRPr="00EC4E0F">
              <w:rPr>
                <w:rStyle w:val="Hyperlink"/>
                <w:noProof/>
              </w:rPr>
              <w:t>8.5.5</w:t>
            </w:r>
            <w:r>
              <w:rPr>
                <w:noProof/>
                <w:sz w:val="22"/>
                <w:szCs w:val="22"/>
                <w:lang w:eastAsia="en-AU"/>
              </w:rPr>
              <w:tab/>
            </w:r>
            <w:r w:rsidRPr="00EC4E0F">
              <w:rPr>
                <w:rStyle w:val="Hyperlink"/>
                <w:noProof/>
              </w:rPr>
              <w:t>Redundancy exceeded alarm</w:t>
            </w:r>
            <w:r>
              <w:rPr>
                <w:noProof/>
                <w:webHidden/>
              </w:rPr>
              <w:tab/>
            </w:r>
            <w:r>
              <w:rPr>
                <w:noProof/>
                <w:webHidden/>
              </w:rPr>
              <w:fldChar w:fldCharType="begin"/>
            </w:r>
            <w:r>
              <w:rPr>
                <w:noProof/>
                <w:webHidden/>
              </w:rPr>
              <w:instrText xml:space="preserve"> PAGEREF _Toc374518692 \h </w:instrText>
            </w:r>
            <w:r>
              <w:rPr>
                <w:noProof/>
                <w:webHidden/>
              </w:rPr>
            </w:r>
            <w:r>
              <w:rPr>
                <w:noProof/>
                <w:webHidden/>
              </w:rPr>
              <w:fldChar w:fldCharType="separate"/>
            </w:r>
            <w:r w:rsidR="0010278C">
              <w:rPr>
                <w:noProof/>
                <w:webHidden/>
              </w:rPr>
              <w:t>17</w:t>
            </w:r>
            <w:r>
              <w:rPr>
                <w:noProof/>
                <w:webHidden/>
              </w:rPr>
              <w:fldChar w:fldCharType="end"/>
            </w:r>
          </w:hyperlink>
        </w:p>
        <w:p w14:paraId="559F0040" w14:textId="77777777" w:rsidR="00E74A35" w:rsidRDefault="00E74A35">
          <w:pPr>
            <w:pStyle w:val="TOC3"/>
            <w:tabs>
              <w:tab w:val="left" w:pos="1100"/>
              <w:tab w:val="right" w:leader="dot" w:pos="4148"/>
            </w:tabs>
            <w:rPr>
              <w:noProof/>
              <w:sz w:val="22"/>
              <w:szCs w:val="22"/>
              <w:lang w:eastAsia="en-AU"/>
            </w:rPr>
          </w:pPr>
          <w:hyperlink w:anchor="_Toc374518693" w:history="1">
            <w:r w:rsidRPr="00EC4E0F">
              <w:rPr>
                <w:rStyle w:val="Hyperlink"/>
                <w:noProof/>
              </w:rPr>
              <w:t>8.5.6</w:t>
            </w:r>
            <w:r>
              <w:rPr>
                <w:noProof/>
                <w:sz w:val="22"/>
                <w:szCs w:val="22"/>
                <w:lang w:eastAsia="en-AU"/>
              </w:rPr>
              <w:tab/>
            </w:r>
            <w:r w:rsidRPr="00EC4E0F">
              <w:rPr>
                <w:rStyle w:val="Hyperlink"/>
                <w:noProof/>
              </w:rPr>
              <w:t>Sheddable Load</w:t>
            </w:r>
            <w:r>
              <w:rPr>
                <w:noProof/>
                <w:webHidden/>
              </w:rPr>
              <w:tab/>
            </w:r>
            <w:r>
              <w:rPr>
                <w:noProof/>
                <w:webHidden/>
              </w:rPr>
              <w:fldChar w:fldCharType="begin"/>
            </w:r>
            <w:r>
              <w:rPr>
                <w:noProof/>
                <w:webHidden/>
              </w:rPr>
              <w:instrText xml:space="preserve"> PAGEREF _Toc374518693 \h </w:instrText>
            </w:r>
            <w:r>
              <w:rPr>
                <w:noProof/>
                <w:webHidden/>
              </w:rPr>
            </w:r>
            <w:r>
              <w:rPr>
                <w:noProof/>
                <w:webHidden/>
              </w:rPr>
              <w:fldChar w:fldCharType="separate"/>
            </w:r>
            <w:r w:rsidR="0010278C">
              <w:rPr>
                <w:noProof/>
                <w:webHidden/>
              </w:rPr>
              <w:t>17</w:t>
            </w:r>
            <w:r>
              <w:rPr>
                <w:noProof/>
                <w:webHidden/>
              </w:rPr>
              <w:fldChar w:fldCharType="end"/>
            </w:r>
          </w:hyperlink>
        </w:p>
        <w:p w14:paraId="4FD98039" w14:textId="77777777" w:rsidR="00E74A35" w:rsidRDefault="00E74A35">
          <w:pPr>
            <w:pStyle w:val="TOC3"/>
            <w:tabs>
              <w:tab w:val="left" w:pos="1100"/>
              <w:tab w:val="right" w:leader="dot" w:pos="4148"/>
            </w:tabs>
            <w:rPr>
              <w:noProof/>
              <w:sz w:val="22"/>
              <w:szCs w:val="22"/>
              <w:lang w:eastAsia="en-AU"/>
            </w:rPr>
          </w:pPr>
          <w:hyperlink w:anchor="_Toc374518694" w:history="1">
            <w:r w:rsidRPr="00EC4E0F">
              <w:rPr>
                <w:rStyle w:val="Hyperlink"/>
                <w:noProof/>
              </w:rPr>
              <w:t>8.5.7</w:t>
            </w:r>
            <w:r>
              <w:rPr>
                <w:noProof/>
                <w:sz w:val="22"/>
                <w:szCs w:val="22"/>
                <w:lang w:eastAsia="en-AU"/>
              </w:rPr>
              <w:tab/>
            </w:r>
            <w:r w:rsidRPr="00EC4E0F">
              <w:rPr>
                <w:rStyle w:val="Hyperlink"/>
                <w:noProof/>
              </w:rPr>
              <w:t>Generator Setpoint filter</w:t>
            </w:r>
            <w:r>
              <w:rPr>
                <w:noProof/>
                <w:webHidden/>
              </w:rPr>
              <w:tab/>
            </w:r>
            <w:r>
              <w:rPr>
                <w:noProof/>
                <w:webHidden/>
              </w:rPr>
              <w:fldChar w:fldCharType="begin"/>
            </w:r>
            <w:r>
              <w:rPr>
                <w:noProof/>
                <w:webHidden/>
              </w:rPr>
              <w:instrText xml:space="preserve"> PAGEREF _Toc374518694 \h </w:instrText>
            </w:r>
            <w:r>
              <w:rPr>
                <w:noProof/>
                <w:webHidden/>
              </w:rPr>
            </w:r>
            <w:r>
              <w:rPr>
                <w:noProof/>
                <w:webHidden/>
              </w:rPr>
              <w:fldChar w:fldCharType="separate"/>
            </w:r>
            <w:r w:rsidR="0010278C">
              <w:rPr>
                <w:noProof/>
                <w:webHidden/>
              </w:rPr>
              <w:t>19</w:t>
            </w:r>
            <w:r>
              <w:rPr>
                <w:noProof/>
                <w:webHidden/>
              </w:rPr>
              <w:fldChar w:fldCharType="end"/>
            </w:r>
          </w:hyperlink>
        </w:p>
        <w:p w14:paraId="6618F6E7" w14:textId="77777777" w:rsidR="00E74A35" w:rsidRDefault="00E74A35">
          <w:pPr>
            <w:pStyle w:val="TOC3"/>
            <w:tabs>
              <w:tab w:val="left" w:pos="1100"/>
              <w:tab w:val="right" w:leader="dot" w:pos="4148"/>
            </w:tabs>
            <w:rPr>
              <w:noProof/>
              <w:sz w:val="22"/>
              <w:szCs w:val="22"/>
              <w:lang w:eastAsia="en-AU"/>
            </w:rPr>
          </w:pPr>
          <w:hyperlink w:anchor="_Toc374518695" w:history="1">
            <w:r w:rsidRPr="00EC4E0F">
              <w:rPr>
                <w:rStyle w:val="Hyperlink"/>
                <w:noProof/>
              </w:rPr>
              <w:t>8.5.8</w:t>
            </w:r>
            <w:r>
              <w:rPr>
                <w:noProof/>
                <w:sz w:val="22"/>
                <w:szCs w:val="22"/>
                <w:lang w:eastAsia="en-AU"/>
              </w:rPr>
              <w:tab/>
            </w:r>
            <w:r w:rsidRPr="00EC4E0F">
              <w:rPr>
                <w:rStyle w:val="Hyperlink"/>
                <w:noProof/>
              </w:rPr>
              <w:t>Service Intervals</w:t>
            </w:r>
            <w:r>
              <w:rPr>
                <w:noProof/>
                <w:webHidden/>
              </w:rPr>
              <w:tab/>
            </w:r>
            <w:r>
              <w:rPr>
                <w:noProof/>
                <w:webHidden/>
              </w:rPr>
              <w:fldChar w:fldCharType="begin"/>
            </w:r>
            <w:r>
              <w:rPr>
                <w:noProof/>
                <w:webHidden/>
              </w:rPr>
              <w:instrText xml:space="preserve"> PAGEREF _Toc374518695 \h </w:instrText>
            </w:r>
            <w:r>
              <w:rPr>
                <w:noProof/>
                <w:webHidden/>
              </w:rPr>
            </w:r>
            <w:r>
              <w:rPr>
                <w:noProof/>
                <w:webHidden/>
              </w:rPr>
              <w:fldChar w:fldCharType="separate"/>
            </w:r>
            <w:r w:rsidR="0010278C">
              <w:rPr>
                <w:noProof/>
                <w:webHidden/>
              </w:rPr>
              <w:t>21</w:t>
            </w:r>
            <w:r>
              <w:rPr>
                <w:noProof/>
                <w:webHidden/>
              </w:rPr>
              <w:fldChar w:fldCharType="end"/>
            </w:r>
          </w:hyperlink>
        </w:p>
        <w:p w14:paraId="66C4E0D8" w14:textId="77777777" w:rsidR="00E74A35" w:rsidRDefault="00E74A35">
          <w:pPr>
            <w:pStyle w:val="TOC3"/>
            <w:tabs>
              <w:tab w:val="left" w:pos="1100"/>
              <w:tab w:val="right" w:leader="dot" w:pos="4148"/>
            </w:tabs>
            <w:rPr>
              <w:noProof/>
              <w:sz w:val="22"/>
              <w:szCs w:val="22"/>
              <w:lang w:eastAsia="en-AU"/>
            </w:rPr>
          </w:pPr>
          <w:hyperlink w:anchor="_Toc374518696" w:history="1">
            <w:r w:rsidRPr="00EC4E0F">
              <w:rPr>
                <w:rStyle w:val="Hyperlink"/>
                <w:noProof/>
              </w:rPr>
              <w:t>8.5.9</w:t>
            </w:r>
            <w:r>
              <w:rPr>
                <w:noProof/>
                <w:sz w:val="22"/>
                <w:szCs w:val="22"/>
                <w:lang w:eastAsia="en-AU"/>
              </w:rPr>
              <w:tab/>
            </w:r>
            <w:r w:rsidRPr="00EC4E0F">
              <w:rPr>
                <w:rStyle w:val="Hyperlink"/>
                <w:noProof/>
              </w:rPr>
              <w:t>Battery Module</w:t>
            </w:r>
            <w:r>
              <w:rPr>
                <w:noProof/>
                <w:webHidden/>
              </w:rPr>
              <w:tab/>
            </w:r>
            <w:r>
              <w:rPr>
                <w:noProof/>
                <w:webHidden/>
              </w:rPr>
              <w:fldChar w:fldCharType="begin"/>
            </w:r>
            <w:r>
              <w:rPr>
                <w:noProof/>
                <w:webHidden/>
              </w:rPr>
              <w:instrText xml:space="preserve"> PAGEREF _Toc374518696 \h </w:instrText>
            </w:r>
            <w:r>
              <w:rPr>
                <w:noProof/>
                <w:webHidden/>
              </w:rPr>
            </w:r>
            <w:r>
              <w:rPr>
                <w:noProof/>
                <w:webHidden/>
              </w:rPr>
              <w:fldChar w:fldCharType="separate"/>
            </w:r>
            <w:r w:rsidR="0010278C">
              <w:rPr>
                <w:noProof/>
                <w:webHidden/>
              </w:rPr>
              <w:t>22</w:t>
            </w:r>
            <w:r>
              <w:rPr>
                <w:noProof/>
                <w:webHidden/>
              </w:rPr>
              <w:fldChar w:fldCharType="end"/>
            </w:r>
          </w:hyperlink>
        </w:p>
        <w:p w14:paraId="29F2B203" w14:textId="77777777" w:rsidR="00E74A35" w:rsidRDefault="00E74A35">
          <w:pPr>
            <w:pStyle w:val="TOC2"/>
            <w:tabs>
              <w:tab w:val="left" w:pos="880"/>
              <w:tab w:val="right" w:leader="dot" w:pos="4148"/>
            </w:tabs>
            <w:rPr>
              <w:noProof/>
              <w:sz w:val="22"/>
              <w:szCs w:val="22"/>
              <w:lang w:eastAsia="en-AU"/>
            </w:rPr>
          </w:pPr>
          <w:hyperlink w:anchor="_Toc374518697" w:history="1">
            <w:r w:rsidRPr="00EC4E0F">
              <w:rPr>
                <w:rStyle w:val="Hyperlink"/>
                <w:noProof/>
              </w:rPr>
              <w:t>8.6</w:t>
            </w:r>
            <w:r>
              <w:rPr>
                <w:noProof/>
                <w:sz w:val="22"/>
                <w:szCs w:val="22"/>
                <w:lang w:eastAsia="en-AU"/>
              </w:rPr>
              <w:tab/>
            </w:r>
            <w:r w:rsidRPr="00EC4E0F">
              <w:rPr>
                <w:rStyle w:val="Hyperlink"/>
                <w:noProof/>
              </w:rPr>
              <w:t>Generator Validation</w:t>
            </w:r>
            <w:r>
              <w:rPr>
                <w:noProof/>
                <w:webHidden/>
              </w:rPr>
              <w:tab/>
            </w:r>
            <w:r>
              <w:rPr>
                <w:noProof/>
                <w:webHidden/>
              </w:rPr>
              <w:fldChar w:fldCharType="begin"/>
            </w:r>
            <w:r>
              <w:rPr>
                <w:noProof/>
                <w:webHidden/>
              </w:rPr>
              <w:instrText xml:space="preserve"> PAGEREF _Toc374518697 \h </w:instrText>
            </w:r>
            <w:r>
              <w:rPr>
                <w:noProof/>
                <w:webHidden/>
              </w:rPr>
            </w:r>
            <w:r>
              <w:rPr>
                <w:noProof/>
                <w:webHidden/>
              </w:rPr>
              <w:fldChar w:fldCharType="separate"/>
            </w:r>
            <w:r w:rsidR="0010278C">
              <w:rPr>
                <w:noProof/>
                <w:webHidden/>
              </w:rPr>
              <w:t>24</w:t>
            </w:r>
            <w:r>
              <w:rPr>
                <w:noProof/>
                <w:webHidden/>
              </w:rPr>
              <w:fldChar w:fldCharType="end"/>
            </w:r>
          </w:hyperlink>
        </w:p>
        <w:p w14:paraId="5EA3D403" w14:textId="77777777" w:rsidR="00E74A35" w:rsidRDefault="00E74A35">
          <w:pPr>
            <w:pStyle w:val="TOC2"/>
            <w:tabs>
              <w:tab w:val="left" w:pos="880"/>
              <w:tab w:val="right" w:leader="dot" w:pos="4148"/>
            </w:tabs>
            <w:rPr>
              <w:noProof/>
              <w:sz w:val="22"/>
              <w:szCs w:val="22"/>
              <w:lang w:eastAsia="en-AU"/>
            </w:rPr>
          </w:pPr>
          <w:hyperlink w:anchor="_Toc374518698" w:history="1">
            <w:r w:rsidRPr="00EC4E0F">
              <w:rPr>
                <w:rStyle w:val="Hyperlink"/>
                <w:noProof/>
              </w:rPr>
              <w:t>8.7</w:t>
            </w:r>
            <w:r>
              <w:rPr>
                <w:noProof/>
                <w:sz w:val="22"/>
                <w:szCs w:val="22"/>
                <w:lang w:eastAsia="en-AU"/>
              </w:rPr>
              <w:tab/>
            </w:r>
            <w:r w:rsidRPr="00EC4E0F">
              <w:rPr>
                <w:rStyle w:val="Hyperlink"/>
                <w:noProof/>
              </w:rPr>
              <w:t>Run Time Extensions</w:t>
            </w:r>
            <w:r>
              <w:rPr>
                <w:noProof/>
                <w:webHidden/>
              </w:rPr>
              <w:tab/>
            </w:r>
            <w:r>
              <w:rPr>
                <w:noProof/>
                <w:webHidden/>
              </w:rPr>
              <w:fldChar w:fldCharType="begin"/>
            </w:r>
            <w:r>
              <w:rPr>
                <w:noProof/>
                <w:webHidden/>
              </w:rPr>
              <w:instrText xml:space="preserve"> PAGEREF _Toc374518698 \h </w:instrText>
            </w:r>
            <w:r>
              <w:rPr>
                <w:noProof/>
                <w:webHidden/>
              </w:rPr>
            </w:r>
            <w:r>
              <w:rPr>
                <w:noProof/>
                <w:webHidden/>
              </w:rPr>
              <w:fldChar w:fldCharType="separate"/>
            </w:r>
            <w:r w:rsidR="0010278C">
              <w:rPr>
                <w:noProof/>
                <w:webHidden/>
              </w:rPr>
              <w:t>25</w:t>
            </w:r>
            <w:r>
              <w:rPr>
                <w:noProof/>
                <w:webHidden/>
              </w:rPr>
              <w:fldChar w:fldCharType="end"/>
            </w:r>
          </w:hyperlink>
        </w:p>
        <w:p w14:paraId="4E095666" w14:textId="77777777" w:rsidR="00E74A35" w:rsidRDefault="00E74A35">
          <w:pPr>
            <w:pStyle w:val="TOC1"/>
            <w:tabs>
              <w:tab w:val="left" w:pos="400"/>
              <w:tab w:val="right" w:leader="dot" w:pos="4148"/>
            </w:tabs>
            <w:rPr>
              <w:noProof/>
              <w:sz w:val="22"/>
              <w:szCs w:val="22"/>
              <w:lang w:eastAsia="en-AU"/>
            </w:rPr>
          </w:pPr>
          <w:hyperlink w:anchor="_Toc374518699" w:history="1">
            <w:r w:rsidRPr="00EC4E0F">
              <w:rPr>
                <w:rStyle w:val="Hyperlink"/>
                <w:noProof/>
              </w:rPr>
              <w:t>9</w:t>
            </w:r>
            <w:r>
              <w:rPr>
                <w:noProof/>
                <w:sz w:val="22"/>
                <w:szCs w:val="22"/>
                <w:lang w:eastAsia="en-AU"/>
              </w:rPr>
              <w:tab/>
            </w:r>
            <w:r w:rsidRPr="00EC4E0F">
              <w:rPr>
                <w:rStyle w:val="Hyperlink"/>
                <w:noProof/>
              </w:rPr>
              <w:t>Importing data from other applications</w:t>
            </w:r>
            <w:r>
              <w:rPr>
                <w:noProof/>
                <w:webHidden/>
              </w:rPr>
              <w:tab/>
            </w:r>
            <w:r>
              <w:rPr>
                <w:noProof/>
                <w:webHidden/>
              </w:rPr>
              <w:fldChar w:fldCharType="begin"/>
            </w:r>
            <w:r>
              <w:rPr>
                <w:noProof/>
                <w:webHidden/>
              </w:rPr>
              <w:instrText xml:space="preserve"> PAGEREF _Toc374518699 \h </w:instrText>
            </w:r>
            <w:r>
              <w:rPr>
                <w:noProof/>
                <w:webHidden/>
              </w:rPr>
            </w:r>
            <w:r>
              <w:rPr>
                <w:noProof/>
                <w:webHidden/>
              </w:rPr>
              <w:fldChar w:fldCharType="separate"/>
            </w:r>
            <w:r w:rsidR="0010278C">
              <w:rPr>
                <w:noProof/>
                <w:webHidden/>
              </w:rPr>
              <w:t>26</w:t>
            </w:r>
            <w:r>
              <w:rPr>
                <w:noProof/>
                <w:webHidden/>
              </w:rPr>
              <w:fldChar w:fldCharType="end"/>
            </w:r>
          </w:hyperlink>
        </w:p>
        <w:p w14:paraId="574462B1" w14:textId="77777777" w:rsidR="00E74A35" w:rsidRDefault="00E74A35">
          <w:pPr>
            <w:pStyle w:val="TOC1"/>
            <w:tabs>
              <w:tab w:val="left" w:pos="660"/>
              <w:tab w:val="right" w:leader="dot" w:pos="4148"/>
            </w:tabs>
            <w:rPr>
              <w:noProof/>
              <w:sz w:val="22"/>
              <w:szCs w:val="22"/>
              <w:lang w:eastAsia="en-AU"/>
            </w:rPr>
          </w:pPr>
          <w:hyperlink w:anchor="_Toc374518700" w:history="1">
            <w:r w:rsidRPr="00EC4E0F">
              <w:rPr>
                <w:rStyle w:val="Hyperlink"/>
                <w:noProof/>
              </w:rPr>
              <w:t>10</w:t>
            </w:r>
            <w:r>
              <w:rPr>
                <w:noProof/>
                <w:sz w:val="22"/>
                <w:szCs w:val="22"/>
                <w:lang w:eastAsia="en-AU"/>
              </w:rPr>
              <w:tab/>
            </w:r>
            <w:r w:rsidRPr="00EC4E0F">
              <w:rPr>
                <w:rStyle w:val="Hyperlink"/>
                <w:noProof/>
              </w:rPr>
              <w:t>Modifying</w:t>
            </w:r>
            <w:r>
              <w:rPr>
                <w:noProof/>
                <w:webHidden/>
              </w:rPr>
              <w:tab/>
            </w:r>
            <w:r>
              <w:rPr>
                <w:noProof/>
                <w:webHidden/>
              </w:rPr>
              <w:fldChar w:fldCharType="begin"/>
            </w:r>
            <w:r>
              <w:rPr>
                <w:noProof/>
                <w:webHidden/>
              </w:rPr>
              <w:instrText xml:space="preserve"> PAGEREF _Toc374518700 \h </w:instrText>
            </w:r>
            <w:r>
              <w:rPr>
                <w:noProof/>
                <w:webHidden/>
              </w:rPr>
            </w:r>
            <w:r>
              <w:rPr>
                <w:noProof/>
                <w:webHidden/>
              </w:rPr>
              <w:fldChar w:fldCharType="separate"/>
            </w:r>
            <w:r w:rsidR="0010278C">
              <w:rPr>
                <w:noProof/>
                <w:webHidden/>
              </w:rPr>
              <w:t>26</w:t>
            </w:r>
            <w:r>
              <w:rPr>
                <w:noProof/>
                <w:webHidden/>
              </w:rPr>
              <w:fldChar w:fldCharType="end"/>
            </w:r>
          </w:hyperlink>
        </w:p>
        <w:p w14:paraId="758AFFC2" w14:textId="77777777" w:rsidR="00E74A35" w:rsidRDefault="00E74A35">
          <w:pPr>
            <w:pStyle w:val="TOC2"/>
            <w:tabs>
              <w:tab w:val="left" w:pos="880"/>
              <w:tab w:val="right" w:leader="dot" w:pos="4148"/>
            </w:tabs>
            <w:rPr>
              <w:noProof/>
              <w:sz w:val="22"/>
              <w:szCs w:val="22"/>
              <w:lang w:eastAsia="en-AU"/>
            </w:rPr>
          </w:pPr>
          <w:hyperlink w:anchor="_Toc374518701" w:history="1">
            <w:r w:rsidRPr="00EC4E0F">
              <w:rPr>
                <w:rStyle w:val="Hyperlink"/>
                <w:noProof/>
              </w:rPr>
              <w:t>10.1</w:t>
            </w:r>
            <w:r>
              <w:rPr>
                <w:noProof/>
                <w:sz w:val="22"/>
                <w:szCs w:val="22"/>
                <w:lang w:eastAsia="en-AU"/>
              </w:rPr>
              <w:tab/>
            </w:r>
            <w:r w:rsidRPr="00EC4E0F">
              <w:rPr>
                <w:rStyle w:val="Hyperlink"/>
                <w:noProof/>
              </w:rPr>
              <w:t>License &amp; Copyright</w:t>
            </w:r>
            <w:r>
              <w:rPr>
                <w:noProof/>
                <w:webHidden/>
              </w:rPr>
              <w:tab/>
            </w:r>
            <w:r>
              <w:rPr>
                <w:noProof/>
                <w:webHidden/>
              </w:rPr>
              <w:fldChar w:fldCharType="begin"/>
            </w:r>
            <w:r>
              <w:rPr>
                <w:noProof/>
                <w:webHidden/>
              </w:rPr>
              <w:instrText xml:space="preserve"> PAGEREF _Toc374518701 \h </w:instrText>
            </w:r>
            <w:r>
              <w:rPr>
                <w:noProof/>
                <w:webHidden/>
              </w:rPr>
            </w:r>
            <w:r>
              <w:rPr>
                <w:noProof/>
                <w:webHidden/>
              </w:rPr>
              <w:fldChar w:fldCharType="separate"/>
            </w:r>
            <w:r w:rsidR="0010278C">
              <w:rPr>
                <w:noProof/>
                <w:webHidden/>
              </w:rPr>
              <w:t>26</w:t>
            </w:r>
            <w:r>
              <w:rPr>
                <w:noProof/>
                <w:webHidden/>
              </w:rPr>
              <w:fldChar w:fldCharType="end"/>
            </w:r>
          </w:hyperlink>
        </w:p>
        <w:p w14:paraId="70829F0C" w14:textId="77777777" w:rsidR="00E74A35" w:rsidRDefault="00E74A35">
          <w:pPr>
            <w:pStyle w:val="TOC2"/>
            <w:tabs>
              <w:tab w:val="left" w:pos="880"/>
              <w:tab w:val="right" w:leader="dot" w:pos="4148"/>
            </w:tabs>
            <w:rPr>
              <w:noProof/>
              <w:sz w:val="22"/>
              <w:szCs w:val="22"/>
              <w:lang w:eastAsia="en-AU"/>
            </w:rPr>
          </w:pPr>
          <w:hyperlink w:anchor="_Toc374518702" w:history="1">
            <w:r w:rsidRPr="00EC4E0F">
              <w:rPr>
                <w:rStyle w:val="Hyperlink"/>
                <w:noProof/>
              </w:rPr>
              <w:t>10.2</w:t>
            </w:r>
            <w:r>
              <w:rPr>
                <w:noProof/>
                <w:sz w:val="22"/>
                <w:szCs w:val="22"/>
                <w:lang w:eastAsia="en-AU"/>
              </w:rPr>
              <w:tab/>
            </w:r>
            <w:r w:rsidRPr="00EC4E0F">
              <w:rPr>
                <w:rStyle w:val="Hyperlink"/>
                <w:noProof/>
              </w:rPr>
              <w:t>Obtaining the Source Code</w:t>
            </w:r>
            <w:r>
              <w:rPr>
                <w:noProof/>
                <w:webHidden/>
              </w:rPr>
              <w:tab/>
            </w:r>
            <w:r>
              <w:rPr>
                <w:noProof/>
                <w:webHidden/>
              </w:rPr>
              <w:fldChar w:fldCharType="begin"/>
            </w:r>
            <w:r>
              <w:rPr>
                <w:noProof/>
                <w:webHidden/>
              </w:rPr>
              <w:instrText xml:space="preserve"> PAGEREF _Toc374518702 \h </w:instrText>
            </w:r>
            <w:r>
              <w:rPr>
                <w:noProof/>
                <w:webHidden/>
              </w:rPr>
            </w:r>
            <w:r>
              <w:rPr>
                <w:noProof/>
                <w:webHidden/>
              </w:rPr>
              <w:fldChar w:fldCharType="separate"/>
            </w:r>
            <w:r w:rsidR="0010278C">
              <w:rPr>
                <w:noProof/>
                <w:webHidden/>
              </w:rPr>
              <w:t>26</w:t>
            </w:r>
            <w:r>
              <w:rPr>
                <w:noProof/>
                <w:webHidden/>
              </w:rPr>
              <w:fldChar w:fldCharType="end"/>
            </w:r>
          </w:hyperlink>
        </w:p>
        <w:p w14:paraId="5E1C8D03" w14:textId="77777777" w:rsidR="00E74A35" w:rsidRDefault="00E74A35">
          <w:pPr>
            <w:pStyle w:val="TOC2"/>
            <w:tabs>
              <w:tab w:val="left" w:pos="880"/>
              <w:tab w:val="right" w:leader="dot" w:pos="4148"/>
            </w:tabs>
            <w:rPr>
              <w:noProof/>
              <w:sz w:val="22"/>
              <w:szCs w:val="22"/>
              <w:lang w:eastAsia="en-AU"/>
            </w:rPr>
          </w:pPr>
          <w:hyperlink w:anchor="_Toc374518703" w:history="1">
            <w:r w:rsidRPr="00EC4E0F">
              <w:rPr>
                <w:rStyle w:val="Hyperlink"/>
                <w:noProof/>
              </w:rPr>
              <w:t>10.3</w:t>
            </w:r>
            <w:r>
              <w:rPr>
                <w:noProof/>
                <w:sz w:val="22"/>
                <w:szCs w:val="22"/>
                <w:lang w:eastAsia="en-AU"/>
              </w:rPr>
              <w:tab/>
            </w:r>
            <w:r w:rsidRPr="00EC4E0F">
              <w:rPr>
                <w:rStyle w:val="Hyperlink"/>
                <w:noProof/>
              </w:rPr>
              <w:t>Submitting patches and bug fixes</w:t>
            </w:r>
            <w:r>
              <w:rPr>
                <w:noProof/>
                <w:webHidden/>
              </w:rPr>
              <w:tab/>
            </w:r>
            <w:r>
              <w:rPr>
                <w:noProof/>
                <w:webHidden/>
              </w:rPr>
              <w:fldChar w:fldCharType="begin"/>
            </w:r>
            <w:r>
              <w:rPr>
                <w:noProof/>
                <w:webHidden/>
              </w:rPr>
              <w:instrText xml:space="preserve"> PAGEREF _Toc374518703 \h </w:instrText>
            </w:r>
            <w:r>
              <w:rPr>
                <w:noProof/>
                <w:webHidden/>
              </w:rPr>
            </w:r>
            <w:r>
              <w:rPr>
                <w:noProof/>
                <w:webHidden/>
              </w:rPr>
              <w:fldChar w:fldCharType="separate"/>
            </w:r>
            <w:r w:rsidR="0010278C">
              <w:rPr>
                <w:noProof/>
                <w:webHidden/>
              </w:rPr>
              <w:t>26</w:t>
            </w:r>
            <w:r>
              <w:rPr>
                <w:noProof/>
                <w:webHidden/>
              </w:rPr>
              <w:fldChar w:fldCharType="end"/>
            </w:r>
          </w:hyperlink>
        </w:p>
        <w:p w14:paraId="085A9D76" w14:textId="77777777" w:rsidR="00E74A35" w:rsidRDefault="00E74A35">
          <w:pPr>
            <w:pStyle w:val="TOC2"/>
            <w:tabs>
              <w:tab w:val="left" w:pos="880"/>
              <w:tab w:val="right" w:leader="dot" w:pos="4148"/>
            </w:tabs>
            <w:rPr>
              <w:noProof/>
              <w:sz w:val="22"/>
              <w:szCs w:val="22"/>
              <w:lang w:eastAsia="en-AU"/>
            </w:rPr>
          </w:pPr>
          <w:hyperlink w:anchor="_Toc374518704" w:history="1">
            <w:r w:rsidRPr="00EC4E0F">
              <w:rPr>
                <w:rStyle w:val="Hyperlink"/>
                <w:noProof/>
              </w:rPr>
              <w:t>10.4</w:t>
            </w:r>
            <w:r>
              <w:rPr>
                <w:noProof/>
                <w:sz w:val="22"/>
                <w:szCs w:val="22"/>
                <w:lang w:eastAsia="en-AU"/>
              </w:rPr>
              <w:tab/>
            </w:r>
            <w:r w:rsidRPr="00EC4E0F">
              <w:rPr>
                <w:rStyle w:val="Hyperlink"/>
                <w:noProof/>
              </w:rPr>
              <w:t>Editing the source code</w:t>
            </w:r>
            <w:r>
              <w:rPr>
                <w:noProof/>
                <w:webHidden/>
              </w:rPr>
              <w:tab/>
            </w:r>
            <w:r>
              <w:rPr>
                <w:noProof/>
                <w:webHidden/>
              </w:rPr>
              <w:fldChar w:fldCharType="begin"/>
            </w:r>
            <w:r>
              <w:rPr>
                <w:noProof/>
                <w:webHidden/>
              </w:rPr>
              <w:instrText xml:space="preserve"> PAGEREF _Toc374518704 \h </w:instrText>
            </w:r>
            <w:r>
              <w:rPr>
                <w:noProof/>
                <w:webHidden/>
              </w:rPr>
            </w:r>
            <w:r>
              <w:rPr>
                <w:noProof/>
                <w:webHidden/>
              </w:rPr>
              <w:fldChar w:fldCharType="separate"/>
            </w:r>
            <w:r w:rsidR="0010278C">
              <w:rPr>
                <w:noProof/>
                <w:webHidden/>
              </w:rPr>
              <w:t>26</w:t>
            </w:r>
            <w:r>
              <w:rPr>
                <w:noProof/>
                <w:webHidden/>
              </w:rPr>
              <w:fldChar w:fldCharType="end"/>
            </w:r>
          </w:hyperlink>
        </w:p>
        <w:p w14:paraId="17576487" w14:textId="77777777" w:rsidR="00E74A35" w:rsidRDefault="00E74A35">
          <w:pPr>
            <w:pStyle w:val="TOC2"/>
            <w:tabs>
              <w:tab w:val="left" w:pos="880"/>
              <w:tab w:val="right" w:leader="dot" w:pos="4148"/>
            </w:tabs>
            <w:rPr>
              <w:noProof/>
              <w:sz w:val="22"/>
              <w:szCs w:val="22"/>
              <w:lang w:eastAsia="en-AU"/>
            </w:rPr>
          </w:pPr>
          <w:hyperlink w:anchor="_Toc374518705" w:history="1">
            <w:r w:rsidRPr="00EC4E0F">
              <w:rPr>
                <w:rStyle w:val="Hyperlink"/>
                <w:noProof/>
              </w:rPr>
              <w:t>10.5</w:t>
            </w:r>
            <w:r>
              <w:rPr>
                <w:noProof/>
                <w:sz w:val="22"/>
                <w:szCs w:val="22"/>
                <w:lang w:eastAsia="en-AU"/>
              </w:rPr>
              <w:tab/>
            </w:r>
            <w:r w:rsidRPr="00EC4E0F">
              <w:rPr>
                <w:rStyle w:val="Hyperlink"/>
                <w:noProof/>
              </w:rPr>
              <w:t>Sharing Variables</w:t>
            </w:r>
            <w:r>
              <w:rPr>
                <w:noProof/>
                <w:webHidden/>
              </w:rPr>
              <w:tab/>
            </w:r>
            <w:r>
              <w:rPr>
                <w:noProof/>
                <w:webHidden/>
              </w:rPr>
              <w:fldChar w:fldCharType="begin"/>
            </w:r>
            <w:r>
              <w:rPr>
                <w:noProof/>
                <w:webHidden/>
              </w:rPr>
              <w:instrText xml:space="preserve"> PAGEREF _Toc374518705 \h </w:instrText>
            </w:r>
            <w:r>
              <w:rPr>
                <w:noProof/>
                <w:webHidden/>
              </w:rPr>
            </w:r>
            <w:r>
              <w:rPr>
                <w:noProof/>
                <w:webHidden/>
              </w:rPr>
              <w:fldChar w:fldCharType="separate"/>
            </w:r>
            <w:r w:rsidR="0010278C">
              <w:rPr>
                <w:noProof/>
                <w:webHidden/>
              </w:rPr>
              <w:t>27</w:t>
            </w:r>
            <w:r>
              <w:rPr>
                <w:noProof/>
                <w:webHidden/>
              </w:rPr>
              <w:fldChar w:fldCharType="end"/>
            </w:r>
          </w:hyperlink>
        </w:p>
        <w:p w14:paraId="0EB84C6A" w14:textId="77777777" w:rsidR="00E74A35" w:rsidRDefault="00E74A35">
          <w:pPr>
            <w:pStyle w:val="TOC2"/>
            <w:tabs>
              <w:tab w:val="left" w:pos="880"/>
              <w:tab w:val="right" w:leader="dot" w:pos="4148"/>
            </w:tabs>
            <w:rPr>
              <w:noProof/>
              <w:sz w:val="22"/>
              <w:szCs w:val="22"/>
              <w:lang w:eastAsia="en-AU"/>
            </w:rPr>
          </w:pPr>
          <w:hyperlink w:anchor="_Toc374518706" w:history="1">
            <w:r w:rsidRPr="00EC4E0F">
              <w:rPr>
                <w:rStyle w:val="Hyperlink"/>
                <w:noProof/>
              </w:rPr>
              <w:t>10.6</w:t>
            </w:r>
            <w:r>
              <w:rPr>
                <w:noProof/>
                <w:sz w:val="22"/>
                <w:szCs w:val="22"/>
                <w:lang w:eastAsia="en-AU"/>
              </w:rPr>
              <w:tab/>
            </w:r>
            <w:r w:rsidRPr="00EC4E0F">
              <w:rPr>
                <w:rStyle w:val="Hyperlink"/>
                <w:noProof/>
              </w:rPr>
              <w:t>Implementing the IActor interface</w:t>
            </w:r>
            <w:r>
              <w:rPr>
                <w:noProof/>
                <w:webHidden/>
              </w:rPr>
              <w:tab/>
            </w:r>
            <w:r>
              <w:rPr>
                <w:noProof/>
                <w:webHidden/>
              </w:rPr>
              <w:fldChar w:fldCharType="begin"/>
            </w:r>
            <w:r>
              <w:rPr>
                <w:noProof/>
                <w:webHidden/>
              </w:rPr>
              <w:instrText xml:space="preserve"> PAGEREF _Toc374518706 \h </w:instrText>
            </w:r>
            <w:r>
              <w:rPr>
                <w:noProof/>
                <w:webHidden/>
              </w:rPr>
            </w:r>
            <w:r>
              <w:rPr>
                <w:noProof/>
                <w:webHidden/>
              </w:rPr>
              <w:fldChar w:fldCharType="separate"/>
            </w:r>
            <w:r w:rsidR="0010278C">
              <w:rPr>
                <w:noProof/>
                <w:webHidden/>
              </w:rPr>
              <w:t>27</w:t>
            </w:r>
            <w:r>
              <w:rPr>
                <w:noProof/>
                <w:webHidden/>
              </w:rPr>
              <w:fldChar w:fldCharType="end"/>
            </w:r>
          </w:hyperlink>
        </w:p>
        <w:p w14:paraId="4F5828EB" w14:textId="77777777" w:rsidR="00E74A35" w:rsidRDefault="00E74A35">
          <w:pPr>
            <w:pStyle w:val="TOC2"/>
            <w:tabs>
              <w:tab w:val="left" w:pos="880"/>
              <w:tab w:val="right" w:leader="dot" w:pos="4148"/>
            </w:tabs>
            <w:rPr>
              <w:noProof/>
              <w:sz w:val="22"/>
              <w:szCs w:val="22"/>
              <w:lang w:eastAsia="en-AU"/>
            </w:rPr>
          </w:pPr>
          <w:hyperlink w:anchor="_Toc374518707" w:history="1">
            <w:r w:rsidRPr="00EC4E0F">
              <w:rPr>
                <w:rStyle w:val="Hyperlink"/>
                <w:noProof/>
              </w:rPr>
              <w:t>10.7</w:t>
            </w:r>
            <w:r>
              <w:rPr>
                <w:noProof/>
                <w:sz w:val="22"/>
                <w:szCs w:val="22"/>
                <w:lang w:eastAsia="en-AU"/>
              </w:rPr>
              <w:tab/>
            </w:r>
            <w:r w:rsidRPr="00EC4E0F">
              <w:rPr>
                <w:rStyle w:val="Hyperlink"/>
                <w:noProof/>
              </w:rPr>
              <w:t>Order of Operations</w:t>
            </w:r>
            <w:r>
              <w:rPr>
                <w:noProof/>
                <w:webHidden/>
              </w:rPr>
              <w:tab/>
            </w:r>
            <w:r>
              <w:rPr>
                <w:noProof/>
                <w:webHidden/>
              </w:rPr>
              <w:fldChar w:fldCharType="begin"/>
            </w:r>
            <w:r>
              <w:rPr>
                <w:noProof/>
                <w:webHidden/>
              </w:rPr>
              <w:instrText xml:space="preserve"> PAGEREF _Toc374518707 \h </w:instrText>
            </w:r>
            <w:r>
              <w:rPr>
                <w:noProof/>
                <w:webHidden/>
              </w:rPr>
            </w:r>
            <w:r>
              <w:rPr>
                <w:noProof/>
                <w:webHidden/>
              </w:rPr>
              <w:fldChar w:fldCharType="separate"/>
            </w:r>
            <w:r w:rsidR="0010278C">
              <w:rPr>
                <w:noProof/>
                <w:webHidden/>
              </w:rPr>
              <w:t>28</w:t>
            </w:r>
            <w:r>
              <w:rPr>
                <w:noProof/>
                <w:webHidden/>
              </w:rPr>
              <w:fldChar w:fldCharType="end"/>
            </w:r>
          </w:hyperlink>
        </w:p>
        <w:p w14:paraId="042691DF" w14:textId="77777777" w:rsidR="00E74A35" w:rsidRDefault="00E74A35">
          <w:pPr>
            <w:pStyle w:val="TOC2"/>
            <w:tabs>
              <w:tab w:val="left" w:pos="880"/>
              <w:tab w:val="right" w:leader="dot" w:pos="4148"/>
            </w:tabs>
            <w:rPr>
              <w:noProof/>
              <w:sz w:val="22"/>
              <w:szCs w:val="22"/>
              <w:lang w:eastAsia="en-AU"/>
            </w:rPr>
          </w:pPr>
          <w:hyperlink w:anchor="_Toc374518708" w:history="1">
            <w:r w:rsidRPr="00EC4E0F">
              <w:rPr>
                <w:rStyle w:val="Hyperlink"/>
                <w:noProof/>
              </w:rPr>
              <w:t>10.8</w:t>
            </w:r>
            <w:r>
              <w:rPr>
                <w:noProof/>
                <w:sz w:val="22"/>
                <w:szCs w:val="22"/>
                <w:lang w:eastAsia="en-AU"/>
              </w:rPr>
              <w:tab/>
            </w:r>
            <w:r w:rsidRPr="00EC4E0F">
              <w:rPr>
                <w:rStyle w:val="Hyperlink"/>
                <w:noProof/>
              </w:rPr>
              <w:t>Performance &amp; Speed</w:t>
            </w:r>
            <w:r>
              <w:rPr>
                <w:noProof/>
                <w:webHidden/>
              </w:rPr>
              <w:tab/>
            </w:r>
            <w:r>
              <w:rPr>
                <w:noProof/>
                <w:webHidden/>
              </w:rPr>
              <w:fldChar w:fldCharType="begin"/>
            </w:r>
            <w:r>
              <w:rPr>
                <w:noProof/>
                <w:webHidden/>
              </w:rPr>
              <w:instrText xml:space="preserve"> PAGEREF _Toc374518708 \h </w:instrText>
            </w:r>
            <w:r>
              <w:rPr>
                <w:noProof/>
                <w:webHidden/>
              </w:rPr>
            </w:r>
            <w:r>
              <w:rPr>
                <w:noProof/>
                <w:webHidden/>
              </w:rPr>
              <w:fldChar w:fldCharType="separate"/>
            </w:r>
            <w:r w:rsidR="0010278C">
              <w:rPr>
                <w:noProof/>
                <w:webHidden/>
              </w:rPr>
              <w:t>28</w:t>
            </w:r>
            <w:r>
              <w:rPr>
                <w:noProof/>
                <w:webHidden/>
              </w:rPr>
              <w:fldChar w:fldCharType="end"/>
            </w:r>
          </w:hyperlink>
        </w:p>
        <w:p w14:paraId="56B6CAF6" w14:textId="77777777" w:rsidR="00E74A35" w:rsidRDefault="00E74A35">
          <w:pPr>
            <w:pStyle w:val="TOC1"/>
            <w:tabs>
              <w:tab w:val="left" w:pos="660"/>
              <w:tab w:val="right" w:leader="dot" w:pos="4148"/>
            </w:tabs>
            <w:rPr>
              <w:noProof/>
              <w:sz w:val="22"/>
              <w:szCs w:val="22"/>
              <w:lang w:eastAsia="en-AU"/>
            </w:rPr>
          </w:pPr>
          <w:hyperlink w:anchor="_Toc374518709" w:history="1">
            <w:r w:rsidRPr="00EC4E0F">
              <w:rPr>
                <w:rStyle w:val="Hyperlink"/>
                <w:noProof/>
              </w:rPr>
              <w:t>11</w:t>
            </w:r>
            <w:r>
              <w:rPr>
                <w:noProof/>
                <w:sz w:val="22"/>
                <w:szCs w:val="22"/>
                <w:lang w:eastAsia="en-AU"/>
              </w:rPr>
              <w:tab/>
            </w:r>
            <w:r w:rsidRPr="00EC4E0F">
              <w:rPr>
                <w:rStyle w:val="Hyperlink"/>
                <w:noProof/>
              </w:rPr>
              <w:t>Parameter Reference</w:t>
            </w:r>
            <w:r>
              <w:rPr>
                <w:noProof/>
                <w:webHidden/>
              </w:rPr>
              <w:tab/>
            </w:r>
            <w:r>
              <w:rPr>
                <w:noProof/>
                <w:webHidden/>
              </w:rPr>
              <w:fldChar w:fldCharType="begin"/>
            </w:r>
            <w:r>
              <w:rPr>
                <w:noProof/>
                <w:webHidden/>
              </w:rPr>
              <w:instrText xml:space="preserve"> PAGEREF _Toc374518709 \h </w:instrText>
            </w:r>
            <w:r>
              <w:rPr>
                <w:noProof/>
                <w:webHidden/>
              </w:rPr>
            </w:r>
            <w:r>
              <w:rPr>
                <w:noProof/>
                <w:webHidden/>
              </w:rPr>
              <w:fldChar w:fldCharType="separate"/>
            </w:r>
            <w:r w:rsidR="0010278C">
              <w:rPr>
                <w:noProof/>
                <w:webHidden/>
              </w:rPr>
              <w:t>28</w:t>
            </w:r>
            <w:r>
              <w:rPr>
                <w:noProof/>
                <w:webHidden/>
              </w:rPr>
              <w:fldChar w:fldCharType="end"/>
            </w:r>
          </w:hyperlink>
        </w:p>
        <w:p w14:paraId="14896785" w14:textId="35FBA823" w:rsidR="00797AFA" w:rsidRPr="00797AFA" w:rsidRDefault="00637C56" w:rsidP="004B75A2">
          <w:pPr>
            <w:spacing w:before="0"/>
            <w:rPr>
              <w:b/>
              <w:bCs/>
              <w:noProof/>
            </w:rPr>
            <w:sectPr w:rsidR="00797AFA" w:rsidRPr="00797AFA"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r>
            <w:rPr>
              <w:b/>
              <w:bCs/>
              <w:noProof/>
            </w:rPr>
            <w:fldChar w:fldCharType="end"/>
          </w:r>
        </w:p>
      </w:sdtContent>
    </w:sdt>
    <w:p w14:paraId="64910248" w14:textId="0F3EA7AB" w:rsidR="00A05F55" w:rsidRDefault="006E49BA" w:rsidP="004B75A2">
      <w:r>
        <w:lastRenderedPageBreak/>
        <w:br w:type="page"/>
      </w:r>
    </w:p>
    <w:p w14:paraId="35699862" w14:textId="5510FAB1" w:rsidR="00423258" w:rsidRDefault="00423258" w:rsidP="00871B80">
      <w:pPr>
        <w:pStyle w:val="Heading1"/>
      </w:pPr>
      <w:bookmarkStart w:id="2" w:name="_Ref370365795"/>
      <w:bookmarkStart w:id="3" w:name="_Toc374518668"/>
      <w:r>
        <w:lastRenderedPageBreak/>
        <w:t>License &amp; Warranty</w:t>
      </w:r>
      <w:bookmarkEnd w:id="2"/>
      <w:bookmarkEnd w:id="3"/>
    </w:p>
    <w:p w14:paraId="25FFA9AD" w14:textId="77777777" w:rsidR="00423258" w:rsidRPr="00330A89" w:rsidRDefault="00423258" w:rsidP="00423258">
      <w:pPr>
        <w:rPr>
          <w:rStyle w:val="Emphasis"/>
        </w:rPr>
      </w:pPr>
      <w:r w:rsidRPr="00330A89">
        <w:rPr>
          <w:rStyle w:val="Emphasis"/>
        </w:rPr>
        <w:t>This program is free software: you can redistribute it and/or modify it under the terms of the GNU General Public License as published by the Free Software Foundation, either version 3 of the License, or (at your option) any later version.</w:t>
      </w:r>
    </w:p>
    <w:p w14:paraId="5C1D2744" w14:textId="77777777" w:rsidR="00423258" w:rsidRDefault="00423258" w:rsidP="00423258">
      <w:pPr>
        <w:rPr>
          <w:rStyle w:val="Emphasis"/>
          <w:bCs/>
        </w:rPr>
      </w:pPr>
      <w:r w:rsidRPr="00330A89">
        <w:rPr>
          <w:rStyle w:val="Emphasis"/>
        </w:rPr>
        <w:t>This program is distributed in the hope that it will be useful, but WITHOUT ANY WARRANTY; without even the implied warranty of MERCHANTABILITY or FITNESS FOR A PARTICULAR PURPOSE.  See the GNU General Public License for more details.</w:t>
      </w:r>
    </w:p>
    <w:p w14:paraId="2F07B0A8" w14:textId="5384DACF" w:rsidR="00423258" w:rsidRPr="00AB5616" w:rsidRDefault="00423258" w:rsidP="00AB5616">
      <w:r>
        <w:t xml:space="preserve">The GNU General Public License is located in the file </w:t>
      </w:r>
      <w:r w:rsidRPr="00C439D7">
        <w:t>COPYING.rtf</w:t>
      </w:r>
      <w:r>
        <w:t xml:space="preserve"> in your installation folder, or it can be downloaded from </w:t>
      </w:r>
      <w:hyperlink r:id="rId11" w:history="1">
        <w:r w:rsidRPr="000F3B28">
          <w:rPr>
            <w:rStyle w:val="Hyperlink"/>
          </w:rPr>
          <w:t>http://www.gnu.org/licenses/</w:t>
        </w:r>
      </w:hyperlink>
      <w:r>
        <w:t>.</w:t>
      </w:r>
    </w:p>
    <w:p w14:paraId="71F792EA" w14:textId="77777777" w:rsidR="004A7B9F" w:rsidRDefault="004A7B9F" w:rsidP="00871B80">
      <w:pPr>
        <w:pStyle w:val="Heading1"/>
      </w:pPr>
      <w:bookmarkStart w:id="4" w:name="_Toc374518669"/>
      <w:r w:rsidRPr="00871B80">
        <w:t>Overview</w:t>
      </w:r>
      <w:bookmarkEnd w:id="4"/>
    </w:p>
    <w:p w14:paraId="41CC222E" w14:textId="1E092669" w:rsidR="007F2611" w:rsidRDefault="00E74A35" w:rsidP="007F2611">
      <w:r>
        <w:rPr>
          <w:rStyle w:val="Strong"/>
        </w:rPr>
        <w:t>ASIM</w:t>
      </w:r>
      <w:r w:rsidR="007F2611">
        <w:t xml:space="preserve"> is a two-part tool to simulate basic diesel and renewable mini-grid instal</w:t>
      </w:r>
      <w:r w:rsidR="00F1473A">
        <w:t xml:space="preserve">lations on a one-second basis.  </w:t>
      </w:r>
      <w:r>
        <w:rPr>
          <w:rStyle w:val="Strong"/>
        </w:rPr>
        <w:t>ASIM</w:t>
      </w:r>
      <w:r w:rsidR="004565A0">
        <w:t xml:space="preserve"> </w:t>
      </w:r>
      <w:r w:rsidR="007F2611">
        <w:t>is comprised of the Analyser and Simulator.</w:t>
      </w:r>
    </w:p>
    <w:p w14:paraId="4F480C43" w14:textId="77777777" w:rsidR="007F2611" w:rsidRDefault="007F2611" w:rsidP="007F2611">
      <w:pPr>
        <w:ind w:firstLine="720"/>
      </w:pPr>
      <w:r>
        <w:t>The Analyser both prepares data for input to, and formats data read from the Simulator.</w:t>
      </w:r>
    </w:p>
    <w:p w14:paraId="1A0B401B" w14:textId="77777777" w:rsidR="007F2611" w:rsidRDefault="007F2611" w:rsidP="007F2611">
      <w:pPr>
        <w:ind w:firstLine="720"/>
      </w:pPr>
      <w:r>
        <w:t>The Simulator is the core control-system component</w:t>
      </w:r>
    </w:p>
    <w:p w14:paraId="3CA71683" w14:textId="77777777" w:rsidR="007F2611" w:rsidRDefault="007F2611" w:rsidP="007F2611">
      <w:r>
        <w:t>The two parts communicate by using</w:t>
      </w:r>
      <w:r w:rsidR="00591E29">
        <w:t xml:space="preserve"> CSV files and command line arguments, so either one can be used without the other.</w:t>
      </w:r>
    </w:p>
    <w:p w14:paraId="71177D19" w14:textId="77777777" w:rsidR="00C55039" w:rsidRDefault="00C55039" w:rsidP="00C55039">
      <w:pPr>
        <w:pStyle w:val="Heading1"/>
      </w:pPr>
      <w:bookmarkStart w:id="5" w:name="_Toc374518670"/>
      <w:r>
        <w:t>Prerequisites</w:t>
      </w:r>
      <w:bookmarkEnd w:id="5"/>
    </w:p>
    <w:p w14:paraId="2D271C4C" w14:textId="5F7A340D" w:rsidR="00C55039" w:rsidRDefault="00C55039" w:rsidP="00C55039">
      <w:r>
        <w:t xml:space="preserve">Both parts of the </w:t>
      </w:r>
      <w:r w:rsidR="00E74A35">
        <w:rPr>
          <w:rStyle w:val="Strong"/>
        </w:rPr>
        <w:t>ASIM</w:t>
      </w:r>
      <w:r w:rsidR="004565A0">
        <w:t xml:space="preserve"> </w:t>
      </w:r>
      <w:r>
        <w:t>require the Microsoft .NET 4.0 runtime.</w:t>
      </w:r>
    </w:p>
    <w:p w14:paraId="50755EF5" w14:textId="5357D90D" w:rsidR="008C0C14" w:rsidRDefault="008C0C14" w:rsidP="00C55039">
      <w:r>
        <w:t xml:space="preserve">Microsoft Excel 2003 – </w:t>
      </w:r>
      <w:r w:rsidR="00031497">
        <w:t xml:space="preserve">2013 </w:t>
      </w:r>
      <w:r>
        <w:t>is required to run the Analyser.</w:t>
      </w:r>
      <w:r w:rsidR="00031497">
        <w:t xml:space="preserve">  Office 365 includes a subscription to the latest version of Excel, so Office 365 compatibility may change. </w:t>
      </w:r>
    </w:p>
    <w:p w14:paraId="41C8C48E" w14:textId="69F104EC" w:rsidR="00D412C2" w:rsidRDefault="00D412C2" w:rsidP="00C55039">
      <w:r>
        <w:t xml:space="preserve">An Excel Macro is required to run various tasks from with Microsoft Excel.  Please see the </w:t>
      </w:r>
      <w:r w:rsidR="00031497">
        <w:rPr>
          <w:rStyle w:val="Emphasis"/>
        </w:rPr>
        <w:t>Asim quick start guide</w:t>
      </w:r>
      <w:r>
        <w:t xml:space="preserve"> </w:t>
      </w:r>
      <w:r w:rsidR="00954AAF">
        <w:t xml:space="preserve">in the </w:t>
      </w:r>
      <w:proofErr w:type="gramStart"/>
      <w:r w:rsidR="00954AAF" w:rsidRPr="00AB5616">
        <w:rPr>
          <w:rStyle w:val="SubtleEmphasis"/>
        </w:rPr>
        <w:t>docs</w:t>
      </w:r>
      <w:proofErr w:type="gramEnd"/>
      <w:r w:rsidR="00954AAF">
        <w:t xml:space="preserve"> folder of your installation </w:t>
      </w:r>
      <w:r>
        <w:t>for details regarding installing this Macro.</w:t>
      </w:r>
    </w:p>
    <w:p w14:paraId="4E295679" w14:textId="77777777" w:rsidR="00485E08" w:rsidRDefault="00485E08" w:rsidP="00485E08">
      <w:pPr>
        <w:pStyle w:val="Heading1"/>
      </w:pPr>
      <w:bookmarkStart w:id="6" w:name="_Ref346714404"/>
      <w:bookmarkStart w:id="7" w:name="_Ref346714428"/>
      <w:bookmarkStart w:id="8" w:name="_Toc374518671"/>
      <w:r>
        <w:t>File Formats</w:t>
      </w:r>
      <w:bookmarkEnd w:id="6"/>
      <w:bookmarkEnd w:id="7"/>
      <w:bookmarkEnd w:id="8"/>
    </w:p>
    <w:p w14:paraId="22E74676" w14:textId="2A23F41E" w:rsidR="000434C6" w:rsidRDefault="000434C6" w:rsidP="000434C6">
      <w:r>
        <w:t xml:space="preserve">Input and output files </w:t>
      </w:r>
      <w:r w:rsidR="00031497">
        <w:t xml:space="preserve">are </w:t>
      </w:r>
      <w:r w:rsidR="00031497" w:rsidRPr="00AB5616">
        <w:rPr>
          <w:rStyle w:val="Strong"/>
        </w:rPr>
        <w:t>CSV formatted</w:t>
      </w:r>
      <w:r>
        <w:t xml:space="preserve">.  The first row </w:t>
      </w:r>
      <w:r w:rsidR="00031497">
        <w:t>must</w:t>
      </w:r>
      <w:r>
        <w:t xml:space="preserve"> start with the </w:t>
      </w:r>
      <w:proofErr w:type="gramStart"/>
      <w:r w:rsidR="002C1EF4">
        <w:t>letter ‘t’</w:t>
      </w:r>
      <w:proofErr w:type="gramEnd"/>
      <w:r>
        <w:t>, followed by column headings.  Subsequent rows start with</w:t>
      </w:r>
      <w:r w:rsidR="00EE1C81">
        <w:t xml:space="preserve"> an accepted time format</w:t>
      </w:r>
      <w:r>
        <w:t>, followed by values matching the header row.</w:t>
      </w:r>
    </w:p>
    <w:p w14:paraId="1D86E2ED" w14:textId="77777777" w:rsidR="000434C6" w:rsidRDefault="00EE1C81" w:rsidP="000434C6">
      <w:r>
        <w:rPr>
          <w:noProof/>
          <w:lang w:eastAsia="en-AU"/>
        </w:rPr>
        <w:lastRenderedPageBreak/>
        <mc:AlternateContent>
          <mc:Choice Requires="wpg">
            <w:drawing>
              <wp:anchor distT="0" distB="0" distL="114300" distR="114300" simplePos="0" relativeHeight="251655168" behindDoc="0" locked="0" layoutInCell="1" allowOverlap="1" wp14:anchorId="2CA084AB" wp14:editId="250E4D5E">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14:paraId="47F55253" w14:textId="77777777" w:rsidR="00135512" w:rsidRPr="00196E47" w:rsidRDefault="00135512" w:rsidP="000434C6">
                              <w:pPr>
                                <w:pStyle w:val="NoSpacing"/>
                                <w:rPr>
                                  <w:rFonts w:ascii="Courier New" w:hAnsi="Courier New" w:cs="Courier New"/>
                                </w:rPr>
                              </w:pPr>
                              <w:proofErr w:type="gramStart"/>
                              <w:r w:rsidRPr="00196E47">
                                <w:rPr>
                                  <w:rFonts w:ascii="Courier New" w:hAnsi="Courier New" w:cs="Courier New"/>
                                </w:rPr>
                                <w:t>t,</w:t>
                              </w:r>
                              <w:proofErr w:type="gramEnd"/>
                              <w:r w:rsidRPr="00196E47">
                                <w:rPr>
                                  <w:rFonts w:ascii="Courier New" w:hAnsi="Courier New" w:cs="Courier New"/>
                                </w:rPr>
                                <w:t>Gen1MaxP,Gen2MaxP,Gen3MaxP,Gen4MaxP</w:t>
                              </w:r>
                            </w:p>
                            <w:p w14:paraId="29641F62" w14:textId="77777777" w:rsidR="00135512" w:rsidRPr="00196E47" w:rsidRDefault="00135512"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35512" w:rsidRPr="00196E47" w:rsidRDefault="00135512" w:rsidP="00196E47">
                              <w:pPr>
                                <w:pStyle w:val="NoSpacing"/>
                                <w:rPr>
                                  <w:rFonts w:ascii="Courier New" w:hAnsi="Courier New" w:cs="Courier New"/>
                                </w:rPr>
                              </w:pPr>
                              <w:r>
                                <w:rPr>
                                  <w:rFonts w:ascii="Courier New" w:hAnsi="Courier New" w:cs="Courier New"/>
                                </w:rPr>
                                <w:t>1</w:t>
                              </w:r>
                              <w:proofErr w:type="gramStart"/>
                              <w:r w:rsidRPr="00196E47">
                                <w:rPr>
                                  <w:rFonts w:ascii="Courier New" w:hAnsi="Courier New" w:cs="Courier New"/>
                                </w:rPr>
                                <w:t>,80,80,100,</w:t>
                              </w:r>
                              <w:r>
                                <w:rPr>
                                  <w:rFonts w:ascii="Courier New" w:hAnsi="Courier New" w:cs="Courier New"/>
                                </w:rPr>
                                <w:t>100</w:t>
                              </w:r>
                              <w:proofErr w:type="gramEnd"/>
                            </w:p>
                            <w:p w14:paraId="127BA4B0" w14:textId="77777777" w:rsidR="00135512" w:rsidRPr="00196E47" w:rsidRDefault="00135512" w:rsidP="00196E47">
                              <w:pPr>
                                <w:pStyle w:val="NoSpacing"/>
                                <w:rPr>
                                  <w:rFonts w:ascii="Courier New" w:hAnsi="Courier New" w:cs="Courier New"/>
                                </w:rPr>
                              </w:pPr>
                              <w:r>
                                <w:rPr>
                                  <w:rFonts w:ascii="Courier New" w:hAnsi="Courier New" w:cs="Courier New"/>
                                </w:rPr>
                                <w:t>200</w:t>
                              </w:r>
                              <w:proofErr w:type="gramStart"/>
                              <w:r w:rsidRPr="00196E47">
                                <w:rPr>
                                  <w:rFonts w:ascii="Courier New" w:hAnsi="Courier New" w:cs="Courier New"/>
                                </w:rPr>
                                <w:t>,80,80,100,500</w:t>
                              </w:r>
                              <w:proofErr w:type="gramEnd"/>
                            </w:p>
                            <w:p w14:paraId="2C69AE62" w14:textId="77777777" w:rsidR="00135512" w:rsidRDefault="00135512" w:rsidP="00196E47">
                              <w:pPr>
                                <w:pStyle w:val="NoSpacing"/>
                                <w:rPr>
                                  <w:rFonts w:ascii="Courier New" w:hAnsi="Courier New" w:cs="Courier New"/>
                                </w:rPr>
                              </w:pPr>
                              <w:r>
                                <w:rPr>
                                  <w:rFonts w:ascii="Courier New" w:hAnsi="Courier New" w:cs="Courier New"/>
                                </w:rPr>
                                <w:t>205</w:t>
                              </w:r>
                              <w:proofErr w:type="gramStart"/>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roofErr w:type="gramEnd"/>
                            </w:p>
                            <w:p w14:paraId="6D53BEA7" w14:textId="77777777" w:rsidR="00135512" w:rsidRDefault="00135512" w:rsidP="00196E47">
                              <w:pPr>
                                <w:pStyle w:val="NoSpacing"/>
                                <w:rPr>
                                  <w:rFonts w:ascii="Courier New" w:hAnsi="Courier New" w:cs="Courier New"/>
                                </w:rPr>
                              </w:pPr>
                            </w:p>
                            <w:p w14:paraId="40C5F515" w14:textId="77777777" w:rsidR="00135512" w:rsidRPr="00196E47" w:rsidRDefault="00135512" w:rsidP="00196E47">
                              <w:pPr>
                                <w:pStyle w:val="NoSpacing"/>
                                <w:rPr>
                                  <w:rFonts w:ascii="Courier New" w:hAnsi="Courier New" w:cs="Courier New"/>
                                </w:rPr>
                              </w:pPr>
                            </w:p>
                            <w:p w14:paraId="0557F1C9" w14:textId="77777777" w:rsidR="00135512" w:rsidRDefault="00135512" w:rsidP="00196E47">
                              <w:pPr>
                                <w:pStyle w:val="NoSpacing"/>
                                <w:rPr>
                                  <w:rFonts w:ascii="Courier New" w:hAnsi="Courier New" w:cs="Courier New"/>
                                </w:rPr>
                              </w:pPr>
                              <w:r w:rsidRPr="00196E47">
                                <w:rPr>
                                  <w:rFonts w:ascii="Courier New" w:hAnsi="Courier New" w:cs="Courier New"/>
                                </w:rPr>
                                <w:t>0</w:t>
                              </w:r>
                              <w:proofErr w:type="gramStart"/>
                              <w:r w:rsidRPr="00196E47">
                                <w:rPr>
                                  <w:rFonts w:ascii="Courier New" w:hAnsi="Courier New" w:cs="Courier New"/>
                                </w:rPr>
                                <w:t>,80,80,100,500</w:t>
                              </w:r>
                              <w:proofErr w:type="gramEnd"/>
                            </w:p>
                            <w:p w14:paraId="19E3669E" w14:textId="77777777" w:rsidR="00135512" w:rsidRDefault="00135512" w:rsidP="000434C6">
                              <w:pPr>
                                <w:pStyle w:val="NoSpacing"/>
                                <w:rPr>
                                  <w:rFonts w:ascii="Courier New" w:hAnsi="Courier New" w:cs="Courier New"/>
                                </w:rPr>
                              </w:pPr>
                            </w:p>
                            <w:p w14:paraId="43E47086" w14:textId="77777777" w:rsidR="00135512" w:rsidRPr="00196E47" w:rsidRDefault="00135512"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14:paraId="5D381458" w14:textId="77777777" w:rsidR="00135512" w:rsidRPr="00C44F38" w:rsidRDefault="00135512" w:rsidP="00196E47">
                              <w:pPr>
                                <w:pStyle w:val="Caption"/>
                                <w:rPr>
                                  <w:noProof/>
                                  <w:sz w:val="20"/>
                                  <w:szCs w:val="20"/>
                                </w:rPr>
                              </w:pPr>
                              <w:r>
                                <w:t xml:space="preserve">Figure </w:t>
                              </w:r>
                              <w:fldSimple w:instr=" SEQ Figure \* ARABIC ">
                                <w:r w:rsidR="0010278C">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A084AB"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47F55253" w14:textId="77777777" w:rsidR="00135512" w:rsidRPr="00196E47" w:rsidRDefault="00135512" w:rsidP="000434C6">
                        <w:pPr>
                          <w:pStyle w:val="NoSpacing"/>
                          <w:rPr>
                            <w:rFonts w:ascii="Courier New" w:hAnsi="Courier New" w:cs="Courier New"/>
                          </w:rPr>
                        </w:pPr>
                        <w:proofErr w:type="gramStart"/>
                        <w:r w:rsidRPr="00196E47">
                          <w:rPr>
                            <w:rFonts w:ascii="Courier New" w:hAnsi="Courier New" w:cs="Courier New"/>
                          </w:rPr>
                          <w:t>t,</w:t>
                        </w:r>
                        <w:proofErr w:type="gramEnd"/>
                        <w:r w:rsidRPr="00196E47">
                          <w:rPr>
                            <w:rFonts w:ascii="Courier New" w:hAnsi="Courier New" w:cs="Courier New"/>
                          </w:rPr>
                          <w:t>Gen1MaxP,Gen2MaxP,Gen3MaxP,Gen4MaxP</w:t>
                        </w:r>
                      </w:p>
                      <w:p w14:paraId="29641F62" w14:textId="77777777" w:rsidR="00135512" w:rsidRPr="00196E47" w:rsidRDefault="00135512"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14:paraId="0114B54B" w14:textId="77777777" w:rsidR="00135512" w:rsidRPr="00196E47" w:rsidRDefault="00135512" w:rsidP="00196E47">
                        <w:pPr>
                          <w:pStyle w:val="NoSpacing"/>
                          <w:rPr>
                            <w:rFonts w:ascii="Courier New" w:hAnsi="Courier New" w:cs="Courier New"/>
                          </w:rPr>
                        </w:pPr>
                        <w:r>
                          <w:rPr>
                            <w:rFonts w:ascii="Courier New" w:hAnsi="Courier New" w:cs="Courier New"/>
                          </w:rPr>
                          <w:t>1</w:t>
                        </w:r>
                        <w:proofErr w:type="gramStart"/>
                        <w:r w:rsidRPr="00196E47">
                          <w:rPr>
                            <w:rFonts w:ascii="Courier New" w:hAnsi="Courier New" w:cs="Courier New"/>
                          </w:rPr>
                          <w:t>,80,80,100,</w:t>
                        </w:r>
                        <w:r>
                          <w:rPr>
                            <w:rFonts w:ascii="Courier New" w:hAnsi="Courier New" w:cs="Courier New"/>
                          </w:rPr>
                          <w:t>100</w:t>
                        </w:r>
                        <w:proofErr w:type="gramEnd"/>
                      </w:p>
                      <w:p w14:paraId="127BA4B0" w14:textId="77777777" w:rsidR="00135512" w:rsidRPr="00196E47" w:rsidRDefault="00135512" w:rsidP="00196E47">
                        <w:pPr>
                          <w:pStyle w:val="NoSpacing"/>
                          <w:rPr>
                            <w:rFonts w:ascii="Courier New" w:hAnsi="Courier New" w:cs="Courier New"/>
                          </w:rPr>
                        </w:pPr>
                        <w:r>
                          <w:rPr>
                            <w:rFonts w:ascii="Courier New" w:hAnsi="Courier New" w:cs="Courier New"/>
                          </w:rPr>
                          <w:t>200</w:t>
                        </w:r>
                        <w:proofErr w:type="gramStart"/>
                        <w:r w:rsidRPr="00196E47">
                          <w:rPr>
                            <w:rFonts w:ascii="Courier New" w:hAnsi="Courier New" w:cs="Courier New"/>
                          </w:rPr>
                          <w:t>,80,80,100,500</w:t>
                        </w:r>
                        <w:proofErr w:type="gramEnd"/>
                      </w:p>
                      <w:p w14:paraId="2C69AE62" w14:textId="77777777" w:rsidR="00135512" w:rsidRDefault="00135512" w:rsidP="00196E47">
                        <w:pPr>
                          <w:pStyle w:val="NoSpacing"/>
                          <w:rPr>
                            <w:rFonts w:ascii="Courier New" w:hAnsi="Courier New" w:cs="Courier New"/>
                          </w:rPr>
                        </w:pPr>
                        <w:r>
                          <w:rPr>
                            <w:rFonts w:ascii="Courier New" w:hAnsi="Courier New" w:cs="Courier New"/>
                          </w:rPr>
                          <w:t>205</w:t>
                        </w:r>
                        <w:proofErr w:type="gramStart"/>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roofErr w:type="gramEnd"/>
                      </w:p>
                      <w:p w14:paraId="6D53BEA7" w14:textId="77777777" w:rsidR="00135512" w:rsidRDefault="00135512" w:rsidP="00196E47">
                        <w:pPr>
                          <w:pStyle w:val="NoSpacing"/>
                          <w:rPr>
                            <w:rFonts w:ascii="Courier New" w:hAnsi="Courier New" w:cs="Courier New"/>
                          </w:rPr>
                        </w:pPr>
                      </w:p>
                      <w:p w14:paraId="40C5F515" w14:textId="77777777" w:rsidR="00135512" w:rsidRPr="00196E47" w:rsidRDefault="00135512" w:rsidP="00196E47">
                        <w:pPr>
                          <w:pStyle w:val="NoSpacing"/>
                          <w:rPr>
                            <w:rFonts w:ascii="Courier New" w:hAnsi="Courier New" w:cs="Courier New"/>
                          </w:rPr>
                        </w:pPr>
                      </w:p>
                      <w:p w14:paraId="0557F1C9" w14:textId="77777777" w:rsidR="00135512" w:rsidRDefault="00135512" w:rsidP="00196E47">
                        <w:pPr>
                          <w:pStyle w:val="NoSpacing"/>
                          <w:rPr>
                            <w:rFonts w:ascii="Courier New" w:hAnsi="Courier New" w:cs="Courier New"/>
                          </w:rPr>
                        </w:pPr>
                        <w:r w:rsidRPr="00196E47">
                          <w:rPr>
                            <w:rFonts w:ascii="Courier New" w:hAnsi="Courier New" w:cs="Courier New"/>
                          </w:rPr>
                          <w:t>0</w:t>
                        </w:r>
                        <w:proofErr w:type="gramStart"/>
                        <w:r w:rsidRPr="00196E47">
                          <w:rPr>
                            <w:rFonts w:ascii="Courier New" w:hAnsi="Courier New" w:cs="Courier New"/>
                          </w:rPr>
                          <w:t>,80,80,100,500</w:t>
                        </w:r>
                        <w:proofErr w:type="gramEnd"/>
                      </w:p>
                      <w:p w14:paraId="19E3669E" w14:textId="77777777" w:rsidR="00135512" w:rsidRDefault="00135512" w:rsidP="000434C6">
                        <w:pPr>
                          <w:pStyle w:val="NoSpacing"/>
                          <w:rPr>
                            <w:rFonts w:ascii="Courier New" w:hAnsi="Courier New" w:cs="Courier New"/>
                          </w:rPr>
                        </w:pPr>
                      </w:p>
                      <w:p w14:paraId="43E47086" w14:textId="77777777" w:rsidR="00135512" w:rsidRPr="00196E47" w:rsidRDefault="00135512"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D381458" w14:textId="77777777" w:rsidR="00135512" w:rsidRPr="00C44F38" w:rsidRDefault="00135512" w:rsidP="00196E47">
                        <w:pPr>
                          <w:pStyle w:val="Caption"/>
                          <w:rPr>
                            <w:noProof/>
                            <w:sz w:val="20"/>
                            <w:szCs w:val="20"/>
                          </w:rPr>
                        </w:pPr>
                        <w:r>
                          <w:t xml:space="preserve">Figure </w:t>
                        </w:r>
                        <w:fldSimple w:instr=" SEQ Figure \* ARABIC ">
                          <w:r w:rsidR="0010278C">
                            <w:rPr>
                              <w:noProof/>
                            </w:rPr>
                            <w:t>1</w:t>
                          </w:r>
                        </w:fldSimple>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14:paraId="5ABC7191" w14:textId="77777777" w:rsidR="00EE1C81" w:rsidRDefault="00EE1C81" w:rsidP="00196E47">
      <w:pPr>
        <w:pStyle w:val="Heading1"/>
      </w:pPr>
      <w:bookmarkStart w:id="9" w:name="_Toc374518672"/>
      <w:r>
        <w:t>Time Formats</w:t>
      </w:r>
      <w:bookmarkEnd w:id="9"/>
    </w:p>
    <w:p w14:paraId="0A5DAEDB" w14:textId="1D8E9113" w:rsidR="00EE1C81" w:rsidRDefault="00EE1C81" w:rsidP="00EE1C81">
      <w:r>
        <w:t xml:space="preserve">Various time formats can be parsed by the </w:t>
      </w:r>
      <w:r w:rsidR="00E74A35">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14:paraId="4B0C4745" w14:textId="77777777" w:rsidTr="00CE1571">
        <w:tc>
          <w:tcPr>
            <w:tcW w:w="2693" w:type="dxa"/>
          </w:tcPr>
          <w:p w14:paraId="4709BF9B" w14:textId="77777777"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14:paraId="5C08720D" w14:textId="77777777" w:rsidR="00EE1C81" w:rsidRDefault="00EE1C81" w:rsidP="00EE1C81">
            <w:r>
              <w:t>This includes ISO</w:t>
            </w:r>
            <w:r w:rsidRPr="00EE1C81">
              <w:t>8601</w:t>
            </w:r>
            <w:r>
              <w:t>, and time formats like “</w:t>
            </w:r>
            <w:r w:rsidRPr="00EE1C81">
              <w:t>29-Mar-2010 00:30:03.740</w:t>
            </w:r>
            <w:r>
              <w:t>”, “</w:t>
            </w:r>
            <w:r w:rsidRPr="00EE1C81">
              <w:t>08/07/2011 19:20:30 AM</w:t>
            </w:r>
            <w:r>
              <w:t>”, etc.</w:t>
            </w:r>
          </w:p>
        </w:tc>
      </w:tr>
      <w:tr w:rsidR="00EE1C81" w14:paraId="7034A9A0" w14:textId="77777777" w:rsidTr="00CE1571">
        <w:tc>
          <w:tcPr>
            <w:tcW w:w="2693" w:type="dxa"/>
          </w:tcPr>
          <w:p w14:paraId="31170725"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Seconds Since the Epoch</w:t>
            </w:r>
          </w:p>
        </w:tc>
        <w:tc>
          <w:tcPr>
            <w:tcW w:w="5954" w:type="dxa"/>
          </w:tcPr>
          <w:p w14:paraId="5B79F18E" w14:textId="77777777" w:rsidR="00EE1C81" w:rsidRDefault="00EE1C81" w:rsidP="00EE1C81">
            <w:r>
              <w:t>The number of seconds since the epoch, or “Unix time” is expressed as the number of seconds since midnight on January 1, 1970, UTC.</w:t>
            </w:r>
          </w:p>
        </w:tc>
      </w:tr>
      <w:tr w:rsidR="00EE1C81" w14:paraId="3C427E7E" w14:textId="77777777" w:rsidTr="00CE1571">
        <w:tc>
          <w:tcPr>
            <w:tcW w:w="2693" w:type="dxa"/>
          </w:tcPr>
          <w:p w14:paraId="2F5C658C" w14:textId="77777777"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14:paraId="06B0809B" w14:textId="77777777" w:rsidR="00EE1C81" w:rsidRDefault="00EE1C81" w:rsidP="00EE1C81">
            <w:r>
              <w:t xml:space="preserve">The number of seconds since the start of the simulation, </w:t>
            </w:r>
            <w:proofErr w:type="spellStart"/>
            <w:r w:rsidR="00BE0CF0">
              <w:t>eg</w:t>
            </w:r>
            <w:proofErr w:type="spellEnd"/>
            <w:r w:rsidR="00BE0CF0">
              <w:t>.</w:t>
            </w:r>
            <w:r>
              <w:t xml:space="preserve"> 0, 10, 20, etc.</w:t>
            </w:r>
          </w:p>
        </w:tc>
      </w:tr>
    </w:tbl>
    <w:p w14:paraId="5DFB8CDA" w14:textId="77777777"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B4094D4" w14:textId="77777777" w:rsidTr="00ED1CE5">
        <w:tc>
          <w:tcPr>
            <w:tcW w:w="1526" w:type="dxa"/>
          </w:tcPr>
          <w:p w14:paraId="16576250" w14:textId="77777777"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30BAE04C" wp14:editId="0C3B9296">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175B1"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5605F86" w14:textId="77777777" w:rsidR="00135512" w:rsidRPr="0014738D" w:rsidRDefault="00135512"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BAE0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14:paraId="544175B1"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14:paraId="15605F86" w14:textId="77777777" w:rsidR="00135512" w:rsidRPr="0014738D" w:rsidRDefault="00135512"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14:paraId="316345BE" w14:textId="77777777" w:rsidR="00646800" w:rsidRPr="00646800" w:rsidRDefault="00646800" w:rsidP="005B7B75">
            <w:pPr>
              <w:pStyle w:val="ListParagraph"/>
              <w:numPr>
                <w:ilvl w:val="0"/>
                <w:numId w:val="19"/>
              </w:numPr>
              <w:spacing w:before="240"/>
              <w:rPr>
                <w:i/>
              </w:rPr>
            </w:pPr>
            <w:r w:rsidRPr="00646800">
              <w:rPr>
                <w:i/>
              </w:rPr>
              <w:t xml:space="preserve">Different files can contain different time formats.  </w:t>
            </w:r>
            <w:proofErr w:type="spellStart"/>
            <w:r w:rsidRPr="00646800">
              <w:rPr>
                <w:i/>
              </w:rPr>
              <w:t>Eg</w:t>
            </w:r>
            <w:proofErr w:type="spellEnd"/>
            <w:r w:rsidRPr="00646800">
              <w:rPr>
                <w:i/>
              </w:rPr>
              <w:t>. some relative to the start of the simulation, and some absolute</w:t>
            </w:r>
          </w:p>
          <w:p w14:paraId="48776A15" w14:textId="77777777" w:rsidR="00CE1571" w:rsidRDefault="00CE1571" w:rsidP="005B7B75">
            <w:pPr>
              <w:pStyle w:val="ListParagraph"/>
              <w:numPr>
                <w:ilvl w:val="0"/>
                <w:numId w:val="19"/>
              </w:numPr>
              <w:spacing w:before="240"/>
            </w:pPr>
            <w:r>
              <w:t>Only the first time stamp in the file will be used to determine the time format.</w:t>
            </w:r>
          </w:p>
          <w:p w14:paraId="282D7C3A" w14:textId="77777777"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14:paraId="74037351" w14:textId="77777777"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14:paraId="436BD7BF" w14:textId="77777777"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14:paraId="14710F8B" w14:textId="77777777" w:rsidR="004A7B9F" w:rsidRDefault="00EC1687" w:rsidP="00196E47">
      <w:pPr>
        <w:pStyle w:val="Heading1"/>
      </w:pPr>
      <w:bookmarkStart w:id="10" w:name="_Toc370367563"/>
      <w:bookmarkStart w:id="11" w:name="_Toc374518673"/>
      <w:bookmarkEnd w:id="10"/>
      <w:r>
        <w:t>Analyser</w:t>
      </w:r>
      <w:bookmarkEnd w:id="11"/>
    </w:p>
    <w:p w14:paraId="506DF25B" w14:textId="77777777"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14:paraId="24F76301" w14:textId="77777777" w:rsidR="00F8272E" w:rsidRPr="003D653B" w:rsidRDefault="00C55039" w:rsidP="003D653B">
      <w:pPr>
        <w:pStyle w:val="Heading2"/>
      </w:pPr>
      <w:bookmarkStart w:id="12" w:name="_Toc374518674"/>
      <w:r w:rsidRPr="003D653B">
        <w:rPr>
          <w:rStyle w:val="Strong"/>
          <w:b w:val="0"/>
        </w:rPr>
        <w:t>Starting</w:t>
      </w:r>
      <w:bookmarkEnd w:id="12"/>
    </w:p>
    <w:p w14:paraId="419DDDF4" w14:textId="77777777"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14:paraId="6058A325" w14:textId="77777777" w:rsidR="00F8272E" w:rsidRPr="003D653B" w:rsidRDefault="00C55039" w:rsidP="00AF6C7C">
      <w:pPr>
        <w:pStyle w:val="Heading2"/>
      </w:pPr>
      <w:bookmarkStart w:id="13" w:name="_Ref339611016"/>
      <w:bookmarkStart w:id="14" w:name="_Ref339611056"/>
      <w:bookmarkStart w:id="15" w:name="_Toc374518675"/>
      <w:r w:rsidRPr="003D653B">
        <w:rPr>
          <w:rStyle w:val="Strong"/>
          <w:b w:val="0"/>
        </w:rPr>
        <w:lastRenderedPageBreak/>
        <w:t>Program Options</w:t>
      </w:r>
      <w:bookmarkEnd w:id="13"/>
      <w:bookmarkEnd w:id="14"/>
      <w:bookmarkEnd w:id="15"/>
    </w:p>
    <w:p w14:paraId="4377A38C" w14:textId="77777777" w:rsidR="00965E0A" w:rsidRPr="003D653B" w:rsidRDefault="00C55039" w:rsidP="008C0C14">
      <w:r w:rsidRPr="003D653B">
        <w:t xml:space="preserve">A worksheet </w:t>
      </w:r>
      <w:r w:rsidR="00CE204F" w:rsidRPr="003D653B">
        <w:t>with the name “</w:t>
      </w:r>
      <w:proofErr w:type="spellStart"/>
      <w:r w:rsidR="00CE204F" w:rsidRPr="003D653B">
        <w:t>config</w:t>
      </w:r>
      <w:proofErr w:type="spellEnd"/>
      <w:r w:rsidR="00CE204F" w:rsidRPr="003D653B">
        <w:t xml:space="preserve">” </w:t>
      </w:r>
      <w:r w:rsidRPr="003D653B">
        <w:t>must exist that contains various parameters for locating and starting the tools.</w:t>
      </w:r>
    </w:p>
    <w:p w14:paraId="5FCA1B48" w14:textId="77777777" w:rsidR="00965E0A" w:rsidRDefault="00965E0A" w:rsidP="00965E0A">
      <w:pPr>
        <w:jc w:val="center"/>
      </w:pPr>
      <w:r>
        <w:rPr>
          <w:noProof/>
          <w:lang w:eastAsia="en-AU"/>
        </w:rPr>
        <w:drawing>
          <wp:inline distT="0" distB="0" distL="0" distR="0" wp14:anchorId="64734933" wp14:editId="35CC1906">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12">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678588CC" w14:textId="2F7CAA70" w:rsidR="00C55039" w:rsidRDefault="008C0C14" w:rsidP="008C0C14">
      <w:r>
        <w:t xml:space="preserve">Cell </w:t>
      </w:r>
      <w:r w:rsidR="00A93128">
        <w:t>A1</w:t>
      </w:r>
      <w:r>
        <w:t xml:space="preserve"> of the </w:t>
      </w:r>
      <w:proofErr w:type="spellStart"/>
      <w:r>
        <w:t>config</w:t>
      </w:r>
      <w:proofErr w:type="spellEnd"/>
      <w:r>
        <w:t xml:space="preserve"> worksheet must contain the word “</w:t>
      </w:r>
      <w:proofErr w:type="spellStart"/>
      <w:r>
        <w:t>config</w:t>
      </w:r>
      <w:proofErr w:type="spellEnd"/>
      <w:r>
        <w:t>”.</w:t>
      </w:r>
      <w:r w:rsidR="00965E0A">
        <w:t xml:space="preserve">  The rest of column A may contain any of the following parameters</w:t>
      </w:r>
      <w:r w:rsidR="00031497">
        <w:t xml:space="preserve">.  Recommended parameters are shown in </w:t>
      </w:r>
      <w:r w:rsidR="00031497" w:rsidRPr="00AB5616">
        <w:rPr>
          <w:rStyle w:val="Strong"/>
        </w:rPr>
        <w:t>bold</w:t>
      </w:r>
      <w:r w:rsidR="00031497">
        <w:t>:</w:t>
      </w:r>
    </w:p>
    <w:tbl>
      <w:tblPr>
        <w:tblStyle w:val="TableGrid"/>
        <w:tblW w:w="825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27" w:type="dxa"/>
        </w:tblCellMar>
        <w:tblLook w:val="04A0" w:firstRow="1" w:lastRow="0" w:firstColumn="1" w:lastColumn="0" w:noHBand="0" w:noVBand="1"/>
      </w:tblPr>
      <w:tblGrid>
        <w:gridCol w:w="1753"/>
        <w:gridCol w:w="6502"/>
      </w:tblGrid>
      <w:tr w:rsidR="008C0C14" w14:paraId="1E4DAF37" w14:textId="77777777" w:rsidTr="00AB5616">
        <w:trPr>
          <w:cantSplit/>
        </w:trPr>
        <w:tc>
          <w:tcPr>
            <w:tcW w:w="1753" w:type="dxa"/>
          </w:tcPr>
          <w:p w14:paraId="08DDECAE" w14:textId="77777777" w:rsidR="008C0C14" w:rsidRPr="00AB5616" w:rsidRDefault="008C0C14" w:rsidP="008C0C14">
            <w:pPr>
              <w:rPr>
                <w:rStyle w:val="Strong"/>
              </w:rPr>
            </w:pPr>
            <w:proofErr w:type="spellStart"/>
            <w:r w:rsidRPr="00AB5616">
              <w:rPr>
                <w:rStyle w:val="Strong"/>
              </w:rPr>
              <w:t>FlattenApplication</w:t>
            </w:r>
            <w:proofErr w:type="spellEnd"/>
          </w:p>
        </w:tc>
        <w:tc>
          <w:tcPr>
            <w:tcW w:w="6502" w:type="dxa"/>
          </w:tcPr>
          <w:p w14:paraId="44CD7846" w14:textId="77777777"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68EABCDA" w14:textId="77777777" w:rsidTr="00AB5616">
              <w:trPr>
                <w:trHeight w:val="300"/>
              </w:trPr>
              <w:tc>
                <w:tcPr>
                  <w:tcW w:w="1860" w:type="dxa"/>
                  <w:shd w:val="clear" w:color="auto" w:fill="auto"/>
                  <w:noWrap/>
                  <w:vAlign w:val="center"/>
                </w:tcPr>
                <w:p w14:paraId="198BDD97"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5C09A43" w14:textId="77777777"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2F3F75F7" w14:textId="77777777" w:rsidTr="00AB5616">
              <w:trPr>
                <w:trHeight w:val="300"/>
              </w:trPr>
              <w:tc>
                <w:tcPr>
                  <w:tcW w:w="1860" w:type="dxa"/>
                  <w:shd w:val="clear" w:color="auto" w:fill="auto"/>
                  <w:noWrap/>
                  <w:vAlign w:val="center"/>
                </w:tcPr>
                <w:p w14:paraId="105BE019"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proofErr w:type="spellStart"/>
                  <w:r w:rsidRPr="001B6B78">
                    <w:rPr>
                      <w:rFonts w:ascii="Calibri" w:eastAsia="Times New Roman" w:hAnsi="Calibri" w:cs="Times New Roman"/>
                      <w:color w:val="000000"/>
                      <w:sz w:val="22"/>
                      <w:szCs w:val="22"/>
                      <w:lang w:eastAsia="en-AU"/>
                    </w:rPr>
                    <w:t>FlattenApplication</w:t>
                  </w:r>
                  <w:proofErr w:type="spellEnd"/>
                </w:p>
              </w:tc>
              <w:tc>
                <w:tcPr>
                  <w:tcW w:w="2045" w:type="dxa"/>
                  <w:shd w:val="clear" w:color="auto" w:fill="auto"/>
                  <w:noWrap/>
                  <w:vAlign w:val="center"/>
                </w:tcPr>
                <w:p w14:paraId="2FB0DDF3" w14:textId="77777777"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14:paraId="309D5189" w14:textId="77777777" w:rsidR="00813DC2" w:rsidRDefault="00813DC2" w:rsidP="008C0C14"/>
        </w:tc>
      </w:tr>
      <w:tr w:rsidR="008C0C14" w14:paraId="2D406F53" w14:textId="77777777" w:rsidTr="00AB5616">
        <w:trPr>
          <w:cantSplit/>
        </w:trPr>
        <w:tc>
          <w:tcPr>
            <w:tcW w:w="1753" w:type="dxa"/>
          </w:tcPr>
          <w:p w14:paraId="25479E89" w14:textId="77777777" w:rsidR="008C0C14" w:rsidRPr="00AB5616" w:rsidRDefault="008C0C14" w:rsidP="00ED1CE5">
            <w:pPr>
              <w:rPr>
                <w:rStyle w:val="Strong"/>
              </w:rPr>
            </w:pPr>
            <w:r w:rsidRPr="00AB5616">
              <w:rPr>
                <w:rStyle w:val="Strong"/>
              </w:rPr>
              <w:t>Simulator</w:t>
            </w:r>
          </w:p>
        </w:tc>
        <w:tc>
          <w:tcPr>
            <w:tcW w:w="6502" w:type="dxa"/>
          </w:tcPr>
          <w:p w14:paraId="4799A12C" w14:textId="62FC161E" w:rsidR="008C0C14" w:rsidRDefault="008C0C14" w:rsidP="008C0C14">
            <w:r>
              <w:t xml:space="preserve">Location of the </w:t>
            </w:r>
            <w:r w:rsidR="00E74A35">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1B6B78" w:rsidRPr="001B6B78" w14:paraId="19C749A1" w14:textId="77777777" w:rsidTr="00AB5616">
              <w:trPr>
                <w:trHeight w:val="300"/>
              </w:trPr>
              <w:tc>
                <w:tcPr>
                  <w:tcW w:w="1860" w:type="dxa"/>
                  <w:shd w:val="clear" w:color="auto" w:fill="auto"/>
                  <w:noWrap/>
                  <w:vAlign w:val="center"/>
                </w:tcPr>
                <w:p w14:paraId="6BC8DFAF"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143A4073" w14:textId="77777777"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14:paraId="7B7D373D" w14:textId="77777777" w:rsidTr="00AB5616">
              <w:trPr>
                <w:trHeight w:val="300"/>
              </w:trPr>
              <w:tc>
                <w:tcPr>
                  <w:tcW w:w="1860" w:type="dxa"/>
                  <w:shd w:val="clear" w:color="auto" w:fill="auto"/>
                  <w:noWrap/>
                  <w:vAlign w:val="center"/>
                </w:tcPr>
                <w:p w14:paraId="0D6074C4" w14:textId="77777777"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14:paraId="486C3D6C" w14:textId="77777777"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14:paraId="0DBD2BA7" w14:textId="77777777" w:rsidR="001B6B78" w:rsidRDefault="001B6B78" w:rsidP="008C0C14"/>
        </w:tc>
      </w:tr>
      <w:tr w:rsidR="008C0C14" w14:paraId="34FCE3D5" w14:textId="77777777" w:rsidTr="00AB5616">
        <w:trPr>
          <w:cantSplit/>
        </w:trPr>
        <w:tc>
          <w:tcPr>
            <w:tcW w:w="1753" w:type="dxa"/>
          </w:tcPr>
          <w:p w14:paraId="1BFB8BD6" w14:textId="77777777" w:rsidR="008C0C14" w:rsidRPr="00AB5616" w:rsidRDefault="008C0C14" w:rsidP="00ED1CE5">
            <w:pPr>
              <w:rPr>
                <w:rStyle w:val="Strong"/>
              </w:rPr>
            </w:pPr>
            <w:r w:rsidRPr="00AB5616">
              <w:rPr>
                <w:rStyle w:val="Strong"/>
              </w:rPr>
              <w:t>directory</w:t>
            </w:r>
          </w:p>
        </w:tc>
        <w:tc>
          <w:tcPr>
            <w:tcW w:w="6502" w:type="dxa"/>
          </w:tcPr>
          <w:p w14:paraId="1C304B90" w14:textId="77777777"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35C90491" w14:textId="77777777" w:rsidTr="00AB5616">
              <w:trPr>
                <w:trHeight w:val="300"/>
              </w:trPr>
              <w:tc>
                <w:tcPr>
                  <w:tcW w:w="1860" w:type="dxa"/>
                  <w:shd w:val="clear" w:color="auto" w:fill="auto"/>
                  <w:noWrap/>
                  <w:vAlign w:val="center"/>
                </w:tcPr>
                <w:p w14:paraId="03CF9D5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4ED3FE2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5300C0DA" w14:textId="77777777" w:rsidTr="00AB5616">
              <w:trPr>
                <w:trHeight w:val="300"/>
              </w:trPr>
              <w:tc>
                <w:tcPr>
                  <w:tcW w:w="1860" w:type="dxa"/>
                  <w:shd w:val="clear" w:color="auto" w:fill="auto"/>
                  <w:noWrap/>
                  <w:vAlign w:val="center"/>
                </w:tcPr>
                <w:p w14:paraId="7BC0FA93"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14:paraId="3559D9AE" w14:textId="77777777"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14:paraId="5EF34076" w14:textId="77777777" w:rsidR="00D31CFC" w:rsidRDefault="00D31CFC" w:rsidP="00485E08"/>
        </w:tc>
      </w:tr>
      <w:tr w:rsidR="00031497" w14:paraId="7A785D88" w14:textId="77777777" w:rsidTr="00AB5616">
        <w:trPr>
          <w:cantSplit/>
        </w:trPr>
        <w:tc>
          <w:tcPr>
            <w:tcW w:w="1753" w:type="dxa"/>
          </w:tcPr>
          <w:p w14:paraId="775B3FAF" w14:textId="77777777" w:rsidR="00031497" w:rsidRPr="00EA13FF" w:rsidRDefault="00031497" w:rsidP="00031497">
            <w:pPr>
              <w:rPr>
                <w:rStyle w:val="Strong"/>
              </w:rPr>
            </w:pPr>
            <w:r w:rsidRPr="00EA13FF">
              <w:rPr>
                <w:rStyle w:val="Strong"/>
              </w:rPr>
              <w:t>input</w:t>
            </w:r>
          </w:p>
        </w:tc>
        <w:tc>
          <w:tcPr>
            <w:tcW w:w="6502" w:type="dxa"/>
          </w:tcPr>
          <w:p w14:paraId="02A71763" w14:textId="77777777" w:rsidR="00031497" w:rsidRDefault="00031497" w:rsidP="00031497">
            <w:r>
              <w:t>File name for extra input files (</w:t>
            </w:r>
            <w:proofErr w:type="spellStart"/>
            <w:r>
              <w:t>eg</w:t>
            </w:r>
            <w:proofErr w:type="spellEnd"/>
            <w:r>
              <w:t>. for files that are too large to import into Excel, for example, a large one second dataset).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031497" w:rsidRPr="001B6B78" w14:paraId="7EC135C7" w14:textId="77777777" w:rsidTr="00AB5616">
              <w:trPr>
                <w:trHeight w:val="300"/>
              </w:trPr>
              <w:tc>
                <w:tcPr>
                  <w:tcW w:w="1860" w:type="dxa"/>
                  <w:shd w:val="clear" w:color="auto" w:fill="auto"/>
                  <w:noWrap/>
                  <w:vAlign w:val="center"/>
                </w:tcPr>
                <w:p w14:paraId="5F38D95A"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22F727DE"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031497" w:rsidRPr="001B6B78" w14:paraId="5C00CD95" w14:textId="77777777" w:rsidTr="00AB5616">
              <w:trPr>
                <w:trHeight w:val="300"/>
              </w:trPr>
              <w:tc>
                <w:tcPr>
                  <w:tcW w:w="1860" w:type="dxa"/>
                  <w:shd w:val="clear" w:color="auto" w:fill="auto"/>
                  <w:noWrap/>
                  <w:vAlign w:val="center"/>
                </w:tcPr>
                <w:p w14:paraId="5539141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14:paraId="09C4BFDA"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14:paraId="25DBC098" w14:textId="77777777" w:rsidR="00031497" w:rsidRDefault="00031497" w:rsidP="00031497"/>
        </w:tc>
      </w:tr>
      <w:tr w:rsidR="00031497" w14:paraId="068991F1" w14:textId="77777777" w:rsidTr="00AB5616">
        <w:trPr>
          <w:cantSplit/>
        </w:trPr>
        <w:tc>
          <w:tcPr>
            <w:tcW w:w="1753" w:type="dxa"/>
          </w:tcPr>
          <w:p w14:paraId="76A93432" w14:textId="77777777" w:rsidR="00031497" w:rsidRPr="00EA13FF" w:rsidRDefault="00031497" w:rsidP="00031497">
            <w:pPr>
              <w:rPr>
                <w:rStyle w:val="Strong"/>
              </w:rPr>
            </w:pPr>
            <w:r w:rsidRPr="00EA13FF">
              <w:rPr>
                <w:rStyle w:val="Strong"/>
              </w:rPr>
              <w:t>output</w:t>
            </w:r>
          </w:p>
        </w:tc>
        <w:tc>
          <w:tcPr>
            <w:tcW w:w="6502" w:type="dxa"/>
          </w:tcPr>
          <w:p w14:paraId="544463DD" w14:textId="77777777" w:rsidR="00031497" w:rsidRDefault="00031497" w:rsidP="00031497">
            <w:r>
              <w:t>The file to use for writing output.  The next cells must be in a particular format.</w:t>
            </w:r>
          </w:p>
          <w:p w14:paraId="5EB7FF4F" w14:textId="6D5F876D" w:rsidR="00031497" w:rsidRDefault="00031497" w:rsidP="00031497">
            <w:pPr>
              <w:pStyle w:val="ListParagraph"/>
              <w:numPr>
                <w:ilvl w:val="0"/>
                <w:numId w:val="3"/>
              </w:numPr>
            </w:pPr>
            <w:r>
              <w:t>Column B contains the file name, relative to the directory directive</w:t>
            </w:r>
          </w:p>
          <w:p w14:paraId="53CA545D" w14:textId="04DB3FD6" w:rsidR="00031497" w:rsidRDefault="00031497" w:rsidP="00031497">
            <w:pPr>
              <w:pStyle w:val="ListParagraph"/>
              <w:numPr>
                <w:ilvl w:val="0"/>
                <w:numId w:val="3"/>
              </w:numPr>
            </w:pPr>
            <w:r>
              <w:t>Column C contains the period to write to this file (s)</w:t>
            </w:r>
          </w:p>
          <w:p w14:paraId="14134563" w14:textId="6A2CA31F" w:rsidR="00031497" w:rsidRDefault="00031497" w:rsidP="00031497">
            <w:pPr>
              <w:pStyle w:val="ListParagraph"/>
              <w:numPr>
                <w:ilvl w:val="0"/>
                <w:numId w:val="3"/>
              </w:numPr>
            </w:pPr>
            <w:r>
              <w:t>Column D and subsequent cells are glob patterns to describe what variables to write to this file.  For example, “</w:t>
            </w:r>
            <w:proofErr w:type="gramStart"/>
            <w:r w:rsidRPr="00485E08">
              <w:t>Gen[</w:t>
            </w:r>
            <w:proofErr w:type="gramEnd"/>
            <w:r w:rsidRPr="00485E08">
              <w:t>0-9]P</w:t>
            </w:r>
            <w:r>
              <w:t>”,  or “Gen*</w:t>
            </w:r>
            <w:proofErr w:type="spellStart"/>
            <w:r>
              <w:t>Cnt</w:t>
            </w:r>
            <w:proofErr w:type="spellEnd"/>
            <w:r>
              <w:t>”.</w:t>
            </w:r>
          </w:p>
          <w:p w14:paraId="42599306" w14:textId="77777777" w:rsidR="00031497" w:rsidRDefault="00031497" w:rsidP="00031497">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6"/>
              <w:gridCol w:w="1367"/>
              <w:gridCol w:w="1109"/>
              <w:gridCol w:w="1338"/>
              <w:gridCol w:w="433"/>
            </w:tblGrid>
            <w:tr w:rsidR="00031497" w:rsidRPr="001B6B78" w14:paraId="0BD5C723" w14:textId="77777777" w:rsidTr="00AB5616">
              <w:trPr>
                <w:trHeight w:val="300"/>
              </w:trPr>
              <w:tc>
                <w:tcPr>
                  <w:tcW w:w="936" w:type="dxa"/>
                  <w:shd w:val="clear" w:color="auto" w:fill="auto"/>
                  <w:noWrap/>
                  <w:vAlign w:val="center"/>
                </w:tcPr>
                <w:p w14:paraId="016A1F88"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14:paraId="5F48496B" w14:textId="77777777" w:rsidR="00031497" w:rsidRPr="001B6B78"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14:paraId="733583B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670B9DE2"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14:paraId="43B4D82B" w14:textId="77777777" w:rsidR="00031497" w:rsidRDefault="00031497" w:rsidP="0003149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031497" w:rsidRPr="001B6B78" w14:paraId="25C9C657" w14:textId="77777777" w:rsidTr="00AB5616">
              <w:trPr>
                <w:trHeight w:val="300"/>
              </w:trPr>
              <w:tc>
                <w:tcPr>
                  <w:tcW w:w="936" w:type="dxa"/>
                  <w:shd w:val="clear" w:color="auto" w:fill="auto"/>
                  <w:noWrap/>
                  <w:vAlign w:val="center"/>
                </w:tcPr>
                <w:p w14:paraId="23453134"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307D672B"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14:paraId="55EB96D7"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14:paraId="4A06951D"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roofErr w:type="spellStart"/>
                  <w:r w:rsidRPr="005A0E51">
                    <w:rPr>
                      <w:rFonts w:ascii="Calibri" w:eastAsia="Times New Roman" w:hAnsi="Calibri" w:cs="Times New Roman"/>
                      <w:color w:val="000000"/>
                      <w:sz w:val="22"/>
                      <w:szCs w:val="22"/>
                      <w:lang w:eastAsia="en-AU"/>
                    </w:rPr>
                    <w:t>Cnt</w:t>
                  </w:r>
                  <w:proofErr w:type="spellEnd"/>
                </w:p>
              </w:tc>
              <w:tc>
                <w:tcPr>
                  <w:tcW w:w="433" w:type="dxa"/>
                </w:tcPr>
                <w:p w14:paraId="79935FA9"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031497" w:rsidRPr="001B6B78" w14:paraId="0097F17D" w14:textId="77777777" w:rsidTr="00AB5616">
              <w:trPr>
                <w:trHeight w:val="300"/>
              </w:trPr>
              <w:tc>
                <w:tcPr>
                  <w:tcW w:w="936" w:type="dxa"/>
                  <w:shd w:val="clear" w:color="auto" w:fill="auto"/>
                  <w:noWrap/>
                  <w:vAlign w:val="center"/>
                </w:tcPr>
                <w:p w14:paraId="48CAB978"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2439FD79" w14:textId="77777777" w:rsidR="00031497" w:rsidRPr="001B6B78"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14:paraId="5FBDCC5E"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14:paraId="0F5621F2"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14:paraId="7660F4B0"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p>
              </w:tc>
            </w:tr>
            <w:tr w:rsidR="00031497" w:rsidRPr="001B6B78" w14:paraId="66F63E23" w14:textId="77777777" w:rsidTr="00AB5616">
              <w:trPr>
                <w:trHeight w:val="300"/>
              </w:trPr>
              <w:tc>
                <w:tcPr>
                  <w:tcW w:w="936" w:type="dxa"/>
                  <w:shd w:val="clear" w:color="auto" w:fill="auto"/>
                  <w:noWrap/>
                  <w:vAlign w:val="center"/>
                </w:tcPr>
                <w:p w14:paraId="6017EB1A"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14:paraId="10A3221C"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14:paraId="5D604D0F" w14:textId="77777777" w:rsidR="00031497"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14:paraId="52791DD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14:paraId="0B7A1EA4" w14:textId="77777777" w:rsidR="00031497" w:rsidRPr="005A0E51" w:rsidRDefault="00031497" w:rsidP="0003149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14:paraId="0FBAA646" w14:textId="77777777" w:rsidR="00031497" w:rsidRDefault="00031497" w:rsidP="00031497"/>
        </w:tc>
      </w:tr>
      <w:tr w:rsidR="008C0C14" w14:paraId="504F8B34" w14:textId="77777777" w:rsidTr="00AB5616">
        <w:trPr>
          <w:cantSplit/>
        </w:trPr>
        <w:tc>
          <w:tcPr>
            <w:tcW w:w="1753" w:type="dxa"/>
          </w:tcPr>
          <w:p w14:paraId="64BD2A9C" w14:textId="77777777"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lastRenderedPageBreak/>
              <w:t>iterations</w:t>
            </w:r>
          </w:p>
        </w:tc>
        <w:tc>
          <w:tcPr>
            <w:tcW w:w="6502" w:type="dxa"/>
          </w:tcPr>
          <w:p w14:paraId="48188068" w14:textId="77777777"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F674CC7" w14:textId="77777777" w:rsidTr="00AB5616">
              <w:trPr>
                <w:trHeight w:val="300"/>
              </w:trPr>
              <w:tc>
                <w:tcPr>
                  <w:tcW w:w="1860" w:type="dxa"/>
                  <w:shd w:val="clear" w:color="auto" w:fill="auto"/>
                  <w:noWrap/>
                  <w:vAlign w:val="center"/>
                </w:tcPr>
                <w:p w14:paraId="6F02F889"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005890B"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2F3F946" w14:textId="77777777" w:rsidTr="00AB5616">
              <w:trPr>
                <w:trHeight w:val="300"/>
              </w:trPr>
              <w:tc>
                <w:tcPr>
                  <w:tcW w:w="1860" w:type="dxa"/>
                  <w:shd w:val="clear" w:color="auto" w:fill="auto"/>
                  <w:noWrap/>
                  <w:vAlign w:val="center"/>
                </w:tcPr>
                <w:p w14:paraId="48F949B5"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14:paraId="1E8D6F4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14:paraId="54AEC885" w14:textId="77777777" w:rsidR="008C0C14" w:rsidRDefault="008C0C14" w:rsidP="008C0C14"/>
        </w:tc>
      </w:tr>
      <w:tr w:rsidR="001D05F6" w14:paraId="395B060D" w14:textId="77777777" w:rsidTr="00AB5616">
        <w:trPr>
          <w:cantSplit/>
        </w:trPr>
        <w:tc>
          <w:tcPr>
            <w:tcW w:w="1753" w:type="dxa"/>
          </w:tcPr>
          <w:p w14:paraId="169C3185" w14:textId="77777777"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502" w:type="dxa"/>
          </w:tcPr>
          <w:p w14:paraId="012476D0" w14:textId="77777777"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528"/>
            </w:tblGrid>
            <w:tr w:rsidR="00D31CFC" w:rsidRPr="001B6B78" w14:paraId="08A88ECE" w14:textId="77777777" w:rsidTr="00AB5616">
              <w:trPr>
                <w:trHeight w:val="300"/>
              </w:trPr>
              <w:tc>
                <w:tcPr>
                  <w:tcW w:w="1860" w:type="dxa"/>
                  <w:shd w:val="clear" w:color="auto" w:fill="auto"/>
                  <w:noWrap/>
                  <w:vAlign w:val="center"/>
                </w:tcPr>
                <w:p w14:paraId="6EEEC594"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14:paraId="591EAB90"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37259D3" w14:textId="77777777" w:rsidTr="00AB5616">
              <w:trPr>
                <w:trHeight w:val="300"/>
              </w:trPr>
              <w:tc>
                <w:tcPr>
                  <w:tcW w:w="1860" w:type="dxa"/>
                  <w:shd w:val="clear" w:color="auto" w:fill="auto"/>
                  <w:noWrap/>
                  <w:vAlign w:val="center"/>
                </w:tcPr>
                <w:p w14:paraId="457B1FFF"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14:paraId="1F874518"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14:paraId="74ECBEA7" w14:textId="77777777" w:rsidR="001D05F6" w:rsidRDefault="001D05F6" w:rsidP="001D05F6"/>
        </w:tc>
      </w:tr>
      <w:tr w:rsidR="008C0C14" w14:paraId="1E4E16AA" w14:textId="77777777" w:rsidTr="00AB5616">
        <w:trPr>
          <w:cantSplit/>
        </w:trPr>
        <w:tc>
          <w:tcPr>
            <w:tcW w:w="1753" w:type="dxa"/>
          </w:tcPr>
          <w:p w14:paraId="4DBAA35F" w14:textId="77777777" w:rsidR="008C0C14" w:rsidRPr="008C0C14" w:rsidRDefault="008C0C14" w:rsidP="00ED1CE5">
            <w:pPr>
              <w:rPr>
                <w:rFonts w:ascii="Calibri" w:eastAsia="Times New Roman" w:hAnsi="Calibri" w:cs="Calibri"/>
                <w:color w:val="000000"/>
                <w:sz w:val="22"/>
                <w:szCs w:val="22"/>
                <w:lang w:eastAsia="en-AU"/>
              </w:rPr>
            </w:pPr>
            <w:proofErr w:type="spellStart"/>
            <w:r w:rsidRPr="008C0C14">
              <w:rPr>
                <w:rFonts w:ascii="Calibri" w:eastAsia="Times New Roman" w:hAnsi="Calibri" w:cs="Calibri"/>
                <w:color w:val="000000"/>
                <w:sz w:val="22"/>
                <w:szCs w:val="22"/>
                <w:lang w:eastAsia="en-AU"/>
              </w:rPr>
              <w:t>RunSimulator</w:t>
            </w:r>
            <w:proofErr w:type="spellEnd"/>
          </w:p>
        </w:tc>
        <w:tc>
          <w:tcPr>
            <w:tcW w:w="6502" w:type="dxa"/>
          </w:tcPr>
          <w:p w14:paraId="0C1A646F" w14:textId="2D627C32" w:rsidR="00D31CFC" w:rsidRDefault="000434C6" w:rsidP="000434C6">
            <w:r>
              <w:t xml:space="preserve">Specifies whether to run the simulator (TRUE, T, 1, </w:t>
            </w:r>
            <w:proofErr w:type="spellStart"/>
            <w:r>
              <w:t>etc</w:t>
            </w:r>
            <w:proofErr w:type="spellEnd"/>
            <w:r>
              <w:t>) or just to output the separate csv files and exit.</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101D8CE3" w14:textId="77777777" w:rsidTr="00AB5616">
              <w:trPr>
                <w:trHeight w:val="300"/>
              </w:trPr>
              <w:tc>
                <w:tcPr>
                  <w:tcW w:w="1860" w:type="dxa"/>
                  <w:shd w:val="clear" w:color="auto" w:fill="auto"/>
                  <w:noWrap/>
                  <w:vAlign w:val="center"/>
                </w:tcPr>
                <w:p w14:paraId="6B8B9F88"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667420DC"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394335D0" w14:textId="77777777" w:rsidTr="00AB5616">
              <w:trPr>
                <w:trHeight w:val="300"/>
              </w:trPr>
              <w:tc>
                <w:tcPr>
                  <w:tcW w:w="1860" w:type="dxa"/>
                  <w:shd w:val="clear" w:color="auto" w:fill="auto"/>
                  <w:noWrap/>
                  <w:vAlign w:val="center"/>
                </w:tcPr>
                <w:p w14:paraId="58B2A8B2"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proofErr w:type="spellStart"/>
                  <w:r w:rsidRPr="005A0E51">
                    <w:rPr>
                      <w:rFonts w:ascii="Calibri" w:eastAsia="Times New Roman" w:hAnsi="Calibri" w:cs="Times New Roman"/>
                      <w:color w:val="000000"/>
                      <w:sz w:val="22"/>
                      <w:szCs w:val="22"/>
                      <w:lang w:eastAsia="en-AU"/>
                    </w:rPr>
                    <w:t>RunSimulator</w:t>
                  </w:r>
                  <w:proofErr w:type="spellEnd"/>
                </w:p>
              </w:tc>
              <w:tc>
                <w:tcPr>
                  <w:tcW w:w="2045" w:type="dxa"/>
                  <w:shd w:val="clear" w:color="auto" w:fill="auto"/>
                  <w:noWrap/>
                  <w:vAlign w:val="center"/>
                </w:tcPr>
                <w:p w14:paraId="58FE9266" w14:textId="77777777"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14:paraId="62742F79" w14:textId="77777777" w:rsidR="008C0C14" w:rsidRDefault="008C0C14" w:rsidP="000434C6"/>
        </w:tc>
      </w:tr>
      <w:tr w:rsidR="000C60E4" w14:paraId="1AFE852D" w14:textId="77777777" w:rsidTr="00AB5616">
        <w:trPr>
          <w:cantSplit/>
        </w:trPr>
        <w:tc>
          <w:tcPr>
            <w:tcW w:w="1753" w:type="dxa"/>
          </w:tcPr>
          <w:p w14:paraId="34C84C34" w14:textId="77777777"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502" w:type="dxa"/>
          </w:tcPr>
          <w:p w14:paraId="03203592" w14:textId="77777777" w:rsidR="00D31CFC" w:rsidRDefault="000C60E4" w:rsidP="000C60E4">
            <w:r>
              <w:t>An optional configuration which prefixes the va</w:t>
            </w:r>
            <w:r w:rsidR="005A0E51">
              <w:t xml:space="preserve">lue </w:t>
            </w:r>
            <w:r w:rsidR="0015736B">
              <w:t xml:space="preserve">in column B </w:t>
            </w:r>
            <w:r w:rsidR="005A0E51">
              <w:t>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045"/>
            </w:tblGrid>
            <w:tr w:rsidR="00D31CFC" w:rsidRPr="001B6B78" w14:paraId="4B170009" w14:textId="77777777" w:rsidTr="00AB5616">
              <w:trPr>
                <w:trHeight w:val="300"/>
              </w:trPr>
              <w:tc>
                <w:tcPr>
                  <w:tcW w:w="1860" w:type="dxa"/>
                  <w:shd w:val="clear" w:color="auto" w:fill="auto"/>
                  <w:noWrap/>
                  <w:vAlign w:val="center"/>
                </w:tcPr>
                <w:p w14:paraId="05B3CAE1"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14:paraId="5D7ACCFD" w14:textId="77777777"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14:paraId="2B64B002" w14:textId="77777777" w:rsidTr="00AB5616">
              <w:trPr>
                <w:trHeight w:val="300"/>
              </w:trPr>
              <w:tc>
                <w:tcPr>
                  <w:tcW w:w="1860" w:type="dxa"/>
                  <w:shd w:val="clear" w:color="auto" w:fill="auto"/>
                  <w:noWrap/>
                  <w:vAlign w:val="center"/>
                </w:tcPr>
                <w:p w14:paraId="4C6926AC"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14:paraId="78FD604F" w14:textId="77777777"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14:paraId="50C11990" w14:textId="77777777" w:rsidR="000C60E4" w:rsidRDefault="000C60E4" w:rsidP="000C60E4"/>
        </w:tc>
      </w:tr>
      <w:tr w:rsidR="000C60E4" w14:paraId="1AA6E6A7" w14:textId="77777777" w:rsidTr="00AB5616">
        <w:trPr>
          <w:cantSplit/>
        </w:trPr>
        <w:tc>
          <w:tcPr>
            <w:tcW w:w="1753" w:type="dxa"/>
          </w:tcPr>
          <w:p w14:paraId="3147DD59" w14:textId="77777777"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Template</w:t>
            </w:r>
          </w:p>
        </w:tc>
        <w:tc>
          <w:tcPr>
            <w:tcW w:w="6502" w:type="dxa"/>
          </w:tcPr>
          <w:p w14:paraId="2D037C8B" w14:textId="77777777" w:rsidR="000C60E4" w:rsidRDefault="000C60E4" w:rsidP="000C60E4">
            <w:r>
              <w:t xml:space="preserve">The file used for analysing </w:t>
            </w:r>
            <w:r w:rsidR="00F74751">
              <w:t>output</w:t>
            </w:r>
            <w:r>
              <w:t>.</w:t>
            </w:r>
            <w:r w:rsidR="00DE40E6">
              <w:t xml:space="preserve"> The next cells must be in a particular format.</w:t>
            </w:r>
          </w:p>
          <w:p w14:paraId="79CDB8D5" w14:textId="77777777" w:rsidR="00DE40E6" w:rsidRDefault="00DE40E6" w:rsidP="00DE40E6">
            <w:pPr>
              <w:pStyle w:val="ListParagraph"/>
              <w:numPr>
                <w:ilvl w:val="0"/>
                <w:numId w:val="17"/>
              </w:numPr>
            </w:pPr>
            <w:r>
              <w:t>The first cell contains the file name of the template file.</w:t>
            </w:r>
          </w:p>
          <w:p w14:paraId="6438C980" w14:textId="77777777"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14:paraId="719712BB" w14:textId="77777777"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60"/>
              <w:gridCol w:w="2378"/>
              <w:gridCol w:w="1222"/>
            </w:tblGrid>
            <w:tr w:rsidR="002D1BC6" w:rsidRPr="001B6B78" w14:paraId="5B2D9A13" w14:textId="77777777" w:rsidTr="00AB5616">
              <w:trPr>
                <w:trHeight w:val="300"/>
              </w:trPr>
              <w:tc>
                <w:tcPr>
                  <w:tcW w:w="1860" w:type="dxa"/>
                  <w:shd w:val="clear" w:color="auto" w:fill="auto"/>
                  <w:noWrap/>
                  <w:vAlign w:val="center"/>
                </w:tcPr>
                <w:p w14:paraId="4BB68AF7"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14:paraId="34FE0976" w14:textId="77777777"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14:paraId="10BDC4A5" w14:textId="77777777"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14:paraId="4DD791D6" w14:textId="77777777" w:rsidTr="00AB5616">
              <w:trPr>
                <w:trHeight w:val="300"/>
              </w:trPr>
              <w:tc>
                <w:tcPr>
                  <w:tcW w:w="1860" w:type="dxa"/>
                  <w:shd w:val="clear" w:color="auto" w:fill="auto"/>
                  <w:noWrap/>
                  <w:vAlign w:val="center"/>
                </w:tcPr>
                <w:p w14:paraId="7F7CA437" w14:textId="77777777"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14:paraId="6BB4BF99" w14:textId="36435013"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14:paraId="102746E6" w14:textId="77777777"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14:paraId="6202A5FE" w14:textId="77777777" w:rsidR="00D31CFC" w:rsidRDefault="00D31CFC" w:rsidP="00D31CFC"/>
        </w:tc>
      </w:tr>
      <w:tr w:rsidR="00DE40E6" w14:paraId="3BEF150A" w14:textId="77777777" w:rsidTr="00AB5616">
        <w:trPr>
          <w:cantSplit/>
        </w:trPr>
        <w:tc>
          <w:tcPr>
            <w:tcW w:w="1753" w:type="dxa"/>
          </w:tcPr>
          <w:p w14:paraId="0FEB654B" w14:textId="77777777"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502" w:type="dxa"/>
          </w:tcPr>
          <w:p w14:paraId="5499B2CE" w14:textId="3E27C7BE" w:rsidR="00DE40E6" w:rsidRDefault="001A74C2" w:rsidP="000C60E4">
            <w:r>
              <w:t>This file will record the variables at the start of the simulation</w:t>
            </w:r>
            <w:r w:rsidR="0015736B">
              <w:t xml:space="preserve"> for future reference</w:t>
            </w:r>
            <w:r>
              <w:t xml:space="preserve">.  This can be used to </w:t>
            </w:r>
            <w:proofErr w:type="gramStart"/>
            <w:r>
              <w:t xml:space="preserve">recreate </w:t>
            </w:r>
            <w:r w:rsidR="0015736B">
              <w:t xml:space="preserve"> a</w:t>
            </w:r>
            <w:proofErr w:type="gramEnd"/>
            <w:r w:rsidR="0015736B">
              <w:t xml:space="preserve"> previous</w:t>
            </w:r>
            <w:r>
              <w:t xml:space="preserve"> simulation</w:t>
            </w:r>
            <w:r w:rsidR="0015736B">
              <w:t xml:space="preserve">, for example if some of the </w:t>
            </w:r>
            <w:r>
              <w:t>settings have been changed. The cell format is as follows:</w:t>
            </w:r>
          </w:p>
          <w:p w14:paraId="276D6A65" w14:textId="1726A1B0" w:rsidR="00DE40E6" w:rsidRDefault="00031497" w:rsidP="00DE40E6">
            <w:pPr>
              <w:pStyle w:val="ListParagraph"/>
              <w:numPr>
                <w:ilvl w:val="0"/>
                <w:numId w:val="18"/>
              </w:numPr>
            </w:pPr>
            <w:r>
              <w:t>Column B</w:t>
            </w:r>
            <w:r w:rsidR="00DE40E6">
              <w:t xml:space="preserve"> contains the file name of the Log File.</w:t>
            </w:r>
          </w:p>
          <w:p w14:paraId="2B976B33" w14:textId="4015925D" w:rsidR="00DE40E6" w:rsidRDefault="00031497" w:rsidP="00DE40E6">
            <w:pPr>
              <w:pStyle w:val="ListParagraph"/>
              <w:numPr>
                <w:ilvl w:val="0"/>
                <w:numId w:val="18"/>
              </w:numPr>
            </w:pPr>
            <w:r>
              <w:t xml:space="preserve">Column C </w:t>
            </w:r>
            <w:r w:rsidR="00DE40E6">
              <w:t>and subsequent cells are glob patterns to describe what variables to write to this file.  For example, “</w:t>
            </w:r>
            <w:proofErr w:type="gramStart"/>
            <w:r w:rsidR="00DE40E6" w:rsidRPr="00485E08">
              <w:t>Gen[</w:t>
            </w:r>
            <w:proofErr w:type="gramEnd"/>
            <w:r w:rsidR="00DE40E6" w:rsidRPr="00485E08">
              <w:t>0-9]P</w:t>
            </w:r>
            <w:r w:rsidR="00DE40E6">
              <w:t>”,  or “Gen*</w:t>
            </w:r>
            <w:proofErr w:type="spellStart"/>
            <w:r w:rsidR="00DE40E6">
              <w:t>Cnt</w:t>
            </w:r>
            <w:proofErr w:type="spellEnd"/>
            <w:r w:rsidR="00DE40E6">
              <w: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99"/>
              <w:gridCol w:w="894"/>
              <w:gridCol w:w="829"/>
              <w:gridCol w:w="1260"/>
            </w:tblGrid>
            <w:tr w:rsidR="00F74751" w:rsidRPr="001B6B78" w14:paraId="792EF4F0" w14:textId="77777777" w:rsidTr="00AB5616">
              <w:trPr>
                <w:trHeight w:val="300"/>
              </w:trPr>
              <w:tc>
                <w:tcPr>
                  <w:tcW w:w="999" w:type="dxa"/>
                  <w:shd w:val="clear" w:color="auto" w:fill="auto"/>
                  <w:noWrap/>
                  <w:vAlign w:val="center"/>
                </w:tcPr>
                <w:p w14:paraId="6AF85A71"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14:paraId="54B295DD" w14:textId="77777777"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14:paraId="622C2004"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14:paraId="51D52666" w14:textId="77777777"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14:paraId="2CF141F5" w14:textId="77777777" w:rsidTr="00AB5616">
              <w:trPr>
                <w:trHeight w:val="300"/>
              </w:trPr>
              <w:tc>
                <w:tcPr>
                  <w:tcW w:w="999" w:type="dxa"/>
                  <w:shd w:val="clear" w:color="auto" w:fill="auto"/>
                  <w:noWrap/>
                  <w:vAlign w:val="center"/>
                </w:tcPr>
                <w:p w14:paraId="19778BE2" w14:textId="77777777"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14:paraId="1A3E17C6" w14:textId="77777777"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14:paraId="5B22C305"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14:paraId="5FA08A94" w14:textId="77777777"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GenConfig</w:t>
                  </w:r>
                  <w:proofErr w:type="spellEnd"/>
                  <w:r>
                    <w:rPr>
                      <w:rFonts w:ascii="Calibri" w:eastAsia="Times New Roman" w:hAnsi="Calibri" w:cs="Times New Roman"/>
                      <w:color w:val="000000"/>
                      <w:sz w:val="22"/>
                      <w:szCs w:val="22"/>
                      <w:lang w:eastAsia="en-AU"/>
                    </w:rPr>
                    <w:t>*</w:t>
                  </w:r>
                </w:p>
              </w:tc>
            </w:tr>
          </w:tbl>
          <w:p w14:paraId="3E7C26F3" w14:textId="77777777" w:rsidR="00D31CFC" w:rsidRDefault="00D31CFC" w:rsidP="00D31CFC"/>
        </w:tc>
      </w:tr>
      <w:tr w:rsidR="00D31CFC" w14:paraId="2CD83506" w14:textId="77777777" w:rsidTr="00AB5616">
        <w:trPr>
          <w:cantSplit/>
        </w:trPr>
        <w:tc>
          <w:tcPr>
            <w:tcW w:w="1753" w:type="dxa"/>
          </w:tcPr>
          <w:p w14:paraId="5E06F586" w14:textId="77777777"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Watch</w:t>
            </w:r>
          </w:p>
        </w:tc>
        <w:tc>
          <w:tcPr>
            <w:tcW w:w="6502" w:type="dxa"/>
          </w:tcPr>
          <w:p w14:paraId="4C060E2A" w14:textId="77777777" w:rsidR="00D31CFC" w:rsidRDefault="008A3E13" w:rsidP="000C60E4">
            <w:r>
              <w:t>The watch file will record changes to any given variable, and the simulation time that change occurred.  The cell format is as follows:</w:t>
            </w:r>
          </w:p>
          <w:p w14:paraId="1F5A3E19" w14:textId="169CC0D2" w:rsidR="008A3E13" w:rsidRDefault="00031497" w:rsidP="008A3E13">
            <w:pPr>
              <w:pStyle w:val="ListParagraph"/>
              <w:numPr>
                <w:ilvl w:val="0"/>
                <w:numId w:val="29"/>
              </w:numPr>
            </w:pPr>
            <w:r>
              <w:t xml:space="preserve">Column B </w:t>
            </w:r>
            <w:r w:rsidR="008A3E13">
              <w:t>contains the file name of the watch file</w:t>
            </w:r>
          </w:p>
          <w:p w14:paraId="640CFA94" w14:textId="169DF343" w:rsidR="008A3E13" w:rsidRDefault="00031497" w:rsidP="008A3E13">
            <w:pPr>
              <w:pStyle w:val="ListParagraph"/>
              <w:numPr>
                <w:ilvl w:val="0"/>
                <w:numId w:val="29"/>
              </w:numPr>
            </w:pPr>
            <w:r>
              <w:t xml:space="preserve">Column C </w:t>
            </w:r>
            <w:r w:rsidR="008A3E13">
              <w:t>and subsequent cells are glob patterns to describe what variables to write to this file.  For example, “</w:t>
            </w:r>
            <w:proofErr w:type="gramStart"/>
            <w:r w:rsidR="008A3E13" w:rsidRPr="00485E08">
              <w:t>Gen[</w:t>
            </w:r>
            <w:proofErr w:type="gramEnd"/>
            <w:r w:rsidR="008A3E13" w:rsidRPr="00485E08">
              <w:t>0-9]P</w:t>
            </w:r>
            <w:r w:rsidR="008A3E13">
              <w:t>”,  or “Gen*</w:t>
            </w:r>
            <w:proofErr w:type="spellStart"/>
            <w:r w:rsidR="008A3E13">
              <w:t>Cnt</w:t>
            </w:r>
            <w:proofErr w:type="spellEnd"/>
            <w:r w:rsidR="008A3E13">
              <w: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8A3E13" w:rsidRPr="001B6B78" w14:paraId="7B437B67" w14:textId="77777777" w:rsidTr="00AB5616">
              <w:trPr>
                <w:trHeight w:val="300"/>
              </w:trPr>
              <w:tc>
                <w:tcPr>
                  <w:tcW w:w="909" w:type="dxa"/>
                  <w:shd w:val="clear" w:color="auto" w:fill="auto"/>
                  <w:noWrap/>
                  <w:vAlign w:val="center"/>
                </w:tcPr>
                <w:p w14:paraId="60F5F421"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56A37333" w14:textId="77777777"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578743DE" w14:textId="77777777"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14:paraId="06B564CB" w14:textId="77777777" w:rsidTr="00AB5616">
              <w:trPr>
                <w:trHeight w:val="300"/>
              </w:trPr>
              <w:tc>
                <w:tcPr>
                  <w:tcW w:w="909" w:type="dxa"/>
                  <w:shd w:val="clear" w:color="auto" w:fill="auto"/>
                  <w:noWrap/>
                  <w:vAlign w:val="center"/>
                </w:tcPr>
                <w:p w14:paraId="66E223DD"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0C86C276" w14:textId="77777777"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14:paraId="28DECEEF" w14:textId="77777777"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proofErr w:type="spellStart"/>
                  <w:r>
                    <w:rPr>
                      <w:rFonts w:ascii="Calibri" w:eastAsia="Times New Roman" w:hAnsi="Calibri" w:cs="Times New Roman"/>
                      <w:color w:val="000000"/>
                      <w:sz w:val="22"/>
                      <w:szCs w:val="22"/>
                      <w:lang w:eastAsia="en-AU"/>
                    </w:rPr>
                    <w:t>StartCnt</w:t>
                  </w:r>
                  <w:proofErr w:type="spellEnd"/>
                </w:p>
              </w:tc>
            </w:tr>
          </w:tbl>
          <w:p w14:paraId="45316DC5" w14:textId="77777777" w:rsidR="007324AB" w:rsidRDefault="007324AB" w:rsidP="000C60E4"/>
          <w:p w14:paraId="4DF8278D" w14:textId="2DF020BF" w:rsidR="00D31CFC" w:rsidRDefault="007324AB" w:rsidP="007324AB">
            <w:r>
              <w:t>For example, the watch file could be used to print the times that a simulation blackout occurs in the file “blackout.txt” by using the following parameters:</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09"/>
              <w:gridCol w:w="1169"/>
              <w:gridCol w:w="1537"/>
            </w:tblGrid>
            <w:tr w:rsidR="007324AB" w14:paraId="14FDB99D" w14:textId="77777777" w:rsidTr="00AB5616">
              <w:trPr>
                <w:trHeight w:val="300"/>
              </w:trPr>
              <w:tc>
                <w:tcPr>
                  <w:tcW w:w="909" w:type="dxa"/>
                  <w:shd w:val="clear" w:color="auto" w:fill="auto"/>
                  <w:noWrap/>
                  <w:vAlign w:val="center"/>
                </w:tcPr>
                <w:p w14:paraId="41232A15"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7D122EA8" w14:textId="77777777" w:rsidR="007324AB" w:rsidRPr="001B6B78"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14:paraId="3D94EABA" w14:textId="77777777" w:rsidR="007324AB" w:rsidRDefault="007324AB" w:rsidP="007324A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7324AB" w14:paraId="346D5D91" w14:textId="77777777" w:rsidTr="00AB5616">
              <w:trPr>
                <w:trHeight w:val="300"/>
              </w:trPr>
              <w:tc>
                <w:tcPr>
                  <w:tcW w:w="909" w:type="dxa"/>
                  <w:shd w:val="clear" w:color="auto" w:fill="auto"/>
                  <w:noWrap/>
                  <w:vAlign w:val="center"/>
                </w:tcPr>
                <w:p w14:paraId="64C67FEB" w14:textId="77777777"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14:paraId="2E2649F1" w14:textId="0623C0CC" w:rsidR="007324AB" w:rsidRPr="001B6B78" w:rsidRDefault="007324AB" w:rsidP="007324A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blackout.txt</w:t>
                  </w:r>
                </w:p>
              </w:tc>
              <w:tc>
                <w:tcPr>
                  <w:tcW w:w="1537" w:type="dxa"/>
                </w:tcPr>
                <w:p w14:paraId="0DEF67CA" w14:textId="5F56EFD3" w:rsidR="007324AB" w:rsidRDefault="007324AB" w:rsidP="007324AB">
                  <w:pPr>
                    <w:suppressLineNumbers w:val="0"/>
                    <w:spacing w:before="0" w:after="0" w:line="240" w:lineRule="auto"/>
                    <w:rPr>
                      <w:rFonts w:ascii="Calibri" w:eastAsia="Times New Roman" w:hAnsi="Calibri" w:cs="Times New Roman"/>
                      <w:color w:val="000000"/>
                      <w:sz w:val="22"/>
                      <w:szCs w:val="22"/>
                      <w:lang w:eastAsia="en-AU"/>
                    </w:rPr>
                  </w:pPr>
                  <w:proofErr w:type="spellStart"/>
                  <w:r w:rsidRPr="007324AB">
                    <w:rPr>
                      <w:rFonts w:ascii="Calibri" w:eastAsia="Times New Roman" w:hAnsi="Calibri" w:cs="Times New Roman"/>
                      <w:color w:val="000000"/>
                      <w:sz w:val="22"/>
                      <w:szCs w:val="22"/>
                      <w:lang w:eastAsia="en-AU"/>
                    </w:rPr>
                    <w:t>StatBlackCnt</w:t>
                  </w:r>
                  <w:proofErr w:type="spellEnd"/>
                </w:p>
              </w:tc>
            </w:tr>
          </w:tbl>
          <w:p w14:paraId="77E87B89" w14:textId="647CBD6A" w:rsidR="007324AB" w:rsidRDefault="007324AB" w:rsidP="007324AB"/>
        </w:tc>
      </w:tr>
      <w:tr w:rsidR="00E37412" w14:paraId="173E1C1F" w14:textId="77777777" w:rsidTr="0000491B">
        <w:trPr>
          <w:cantSplit/>
        </w:trPr>
        <w:tc>
          <w:tcPr>
            <w:tcW w:w="1753" w:type="dxa"/>
          </w:tcPr>
          <w:p w14:paraId="64AE34EB" w14:textId="74F67BD1" w:rsidR="00E37412" w:rsidRDefault="00E37412" w:rsidP="00ED1CE5">
            <w:pPr>
              <w:rPr>
                <w:rFonts w:ascii="Calibri" w:eastAsia="Times New Roman" w:hAnsi="Calibri" w:cs="Calibri"/>
                <w:color w:val="000000"/>
                <w:sz w:val="22"/>
                <w:szCs w:val="22"/>
                <w:lang w:eastAsia="en-AU"/>
              </w:rPr>
            </w:pPr>
            <w:proofErr w:type="spellStart"/>
            <w:r>
              <w:rPr>
                <w:rFonts w:ascii="Calibri" w:eastAsia="Times New Roman" w:hAnsi="Calibri" w:cs="Calibri"/>
                <w:color w:val="000000"/>
                <w:sz w:val="22"/>
                <w:szCs w:val="22"/>
                <w:lang w:eastAsia="en-AU"/>
              </w:rPr>
              <w:t>Eval</w:t>
            </w:r>
            <w:proofErr w:type="spellEnd"/>
          </w:p>
        </w:tc>
        <w:tc>
          <w:tcPr>
            <w:tcW w:w="6502" w:type="dxa"/>
          </w:tcPr>
          <w:p w14:paraId="49A9012B" w14:textId="672A1662" w:rsidR="00290652" w:rsidRDefault="00561ABB" w:rsidP="0090250D">
            <w:r>
              <w:t xml:space="preserve">Use </w:t>
            </w:r>
            <w:proofErr w:type="spellStart"/>
            <w:r>
              <w:t>Eval</w:t>
            </w:r>
            <w:proofErr w:type="spellEnd"/>
            <w:r>
              <w:t xml:space="preserve"> to specify a file containing </w:t>
            </w:r>
            <w:r w:rsidR="00E37412">
              <w:t xml:space="preserve">custom blocks of code </w:t>
            </w:r>
            <w:r>
              <w:t>to evaluate at run-time</w:t>
            </w:r>
            <w:r w:rsidR="00926EA0">
              <w:t xml:space="preserve">.  See </w:t>
            </w:r>
            <w:r w:rsidR="00926EA0" w:rsidRPr="0087374D">
              <w:rPr>
                <w:rStyle w:val="SubtleEmphasis"/>
              </w:rPr>
              <w:t xml:space="preserve">section </w:t>
            </w:r>
            <w:r w:rsidR="00926EA0" w:rsidRPr="0087374D">
              <w:rPr>
                <w:rStyle w:val="SubtleEmphasis"/>
              </w:rPr>
              <w:fldChar w:fldCharType="begin"/>
            </w:r>
            <w:r w:rsidR="00926EA0" w:rsidRPr="0087374D">
              <w:rPr>
                <w:rStyle w:val="SubtleEmphasis"/>
              </w:rPr>
              <w:instrText xml:space="preserve"> REF _Ref370378245 \r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10278C">
              <w:rPr>
                <w:rStyle w:val="SubtleEmphasis"/>
              </w:rPr>
              <w:t>8.7</w:t>
            </w:r>
            <w:r w:rsidR="00926EA0" w:rsidRPr="0087374D">
              <w:rPr>
                <w:rStyle w:val="SubtleEmphasis"/>
              </w:rPr>
              <w:fldChar w:fldCharType="end"/>
            </w:r>
            <w:r w:rsidR="00926EA0" w:rsidRPr="0087374D">
              <w:rPr>
                <w:rStyle w:val="SubtleEmphasis"/>
              </w:rPr>
              <w:t xml:space="preserve"> </w:t>
            </w:r>
            <w:r w:rsidR="00926EA0" w:rsidRPr="0087374D">
              <w:rPr>
                <w:rStyle w:val="SubtleEmphasis"/>
              </w:rPr>
              <w:fldChar w:fldCharType="begin"/>
            </w:r>
            <w:r w:rsidR="00926EA0" w:rsidRPr="0087374D">
              <w:rPr>
                <w:rStyle w:val="SubtleEmphasis"/>
              </w:rPr>
              <w:instrText xml:space="preserve"> REF _Ref370378245 \h </w:instrText>
            </w:r>
            <w:r w:rsidR="00926EA0">
              <w:rPr>
                <w:rStyle w:val="SubtleEmphasis"/>
              </w:rPr>
              <w:instrText xml:space="preserve"> \* MERGEFORMAT </w:instrText>
            </w:r>
            <w:r w:rsidR="00926EA0" w:rsidRPr="0087374D">
              <w:rPr>
                <w:rStyle w:val="SubtleEmphasis"/>
              </w:rPr>
            </w:r>
            <w:r w:rsidR="00926EA0" w:rsidRPr="0087374D">
              <w:rPr>
                <w:rStyle w:val="SubtleEmphasis"/>
              </w:rPr>
              <w:fldChar w:fldCharType="separate"/>
            </w:r>
            <w:r w:rsidR="0010278C" w:rsidRPr="0010278C">
              <w:rPr>
                <w:rStyle w:val="SubtleEmphasis"/>
              </w:rPr>
              <w:t>Run Time Extensions</w:t>
            </w:r>
            <w:r w:rsidR="00926EA0" w:rsidRPr="0087374D">
              <w:rPr>
                <w:rStyle w:val="SubtleEmphasis"/>
              </w:rPr>
              <w:fldChar w:fldCharType="end"/>
            </w:r>
            <w:r w:rsidR="00926EA0">
              <w:t xml:space="preserve"> for more information.</w:t>
            </w:r>
          </w:p>
          <w:p w14:paraId="5DE83496" w14:textId="77777777" w:rsidR="00290652" w:rsidRDefault="00290652" w:rsidP="00105F68"/>
          <w:p w14:paraId="2F6CCD73" w14:textId="77777777" w:rsidR="00290652" w:rsidRDefault="00290652">
            <w:r>
              <w:t>Column B must contain the name of the file:</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581"/>
              <w:gridCol w:w="2034"/>
            </w:tblGrid>
            <w:tr w:rsidR="00290652" w:rsidRPr="001B6B78" w14:paraId="66B6DCF4" w14:textId="77777777" w:rsidTr="00631E12">
              <w:trPr>
                <w:trHeight w:val="300"/>
              </w:trPr>
              <w:tc>
                <w:tcPr>
                  <w:tcW w:w="909" w:type="dxa"/>
                  <w:shd w:val="clear" w:color="auto" w:fill="auto"/>
                  <w:noWrap/>
                  <w:vAlign w:val="center"/>
                </w:tcPr>
                <w:p w14:paraId="0C0993F0"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14:paraId="667D0F0A" w14:textId="77777777" w:rsidR="00290652" w:rsidRPr="001B6B78" w:rsidRDefault="00290652" w:rsidP="00290652">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290652" w:rsidRPr="001B6B78" w14:paraId="30CDAE93" w14:textId="77777777" w:rsidTr="00631E12">
              <w:trPr>
                <w:trHeight w:val="300"/>
              </w:trPr>
              <w:tc>
                <w:tcPr>
                  <w:tcW w:w="909" w:type="dxa"/>
                  <w:shd w:val="clear" w:color="auto" w:fill="auto"/>
                  <w:noWrap/>
                  <w:vAlign w:val="center"/>
                </w:tcPr>
                <w:p w14:paraId="1047732E" w14:textId="1DDF9C72"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Eval</w:t>
                  </w:r>
                  <w:proofErr w:type="spellEnd"/>
                </w:p>
              </w:tc>
              <w:tc>
                <w:tcPr>
                  <w:tcW w:w="1169" w:type="dxa"/>
                  <w:shd w:val="clear" w:color="auto" w:fill="auto"/>
                  <w:noWrap/>
                  <w:vAlign w:val="center"/>
                </w:tcPr>
                <w:p w14:paraId="201A6CD3" w14:textId="11CF6F29" w:rsidR="00290652" w:rsidRPr="001B6B78" w:rsidRDefault="00290652" w:rsidP="00290652">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code.txt</w:t>
                  </w:r>
                </w:p>
              </w:tc>
            </w:tr>
          </w:tbl>
          <w:p w14:paraId="0A310FF7" w14:textId="460E58AD" w:rsidR="00290652" w:rsidRDefault="00290652" w:rsidP="00105F68"/>
        </w:tc>
      </w:tr>
      <w:tr w:rsidR="00657446" w14:paraId="4B6DA663" w14:textId="77777777" w:rsidTr="00AB5616">
        <w:trPr>
          <w:cantSplit/>
        </w:trPr>
        <w:tc>
          <w:tcPr>
            <w:tcW w:w="1753" w:type="dxa"/>
          </w:tcPr>
          <w:p w14:paraId="7D770390" w14:textId="7C127E21"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502" w:type="dxa"/>
          </w:tcPr>
          <w:p w14:paraId="59D0AA17" w14:textId="4286243A" w:rsidR="00657446" w:rsidRDefault="00657446" w:rsidP="00657446">
            <w:r>
              <w:t xml:space="preserve">Custom advanced parameters to append to the </w:t>
            </w:r>
            <w:r w:rsidR="00E74A35">
              <w:rPr>
                <w:rStyle w:val="Strong"/>
              </w:rPr>
              <w:t>ASIM</w:t>
            </w:r>
            <w:r w:rsidR="008C3EE5">
              <w:t xml:space="preserve"> </w:t>
            </w:r>
            <w:r>
              <w:t>executable. Options include:</w:t>
            </w:r>
          </w:p>
          <w:p w14:paraId="351A1B15" w14:textId="436DED70" w:rsidR="00657446" w:rsidRDefault="00657446" w:rsidP="00657446">
            <w:pPr>
              <w:pStyle w:val="ListParagraph"/>
              <w:numPr>
                <w:ilvl w:val="0"/>
                <w:numId w:val="33"/>
              </w:numPr>
            </w:pPr>
            <w:r>
              <w:t xml:space="preserve">Algorithm – define a DLL file containing a replacement algorithm </w:t>
            </w:r>
            <w:r w:rsidR="007324AB">
              <w:t xml:space="preserve">for a particular </w:t>
            </w:r>
            <w:r w:rsidR="00E74A35">
              <w:t>ASIM</w:t>
            </w:r>
            <w:r w:rsidR="007324AB">
              <w:t xml:space="preserve"> control loop.  See the document </w:t>
            </w:r>
            <w:r w:rsidR="00954AAF" w:rsidRPr="00AB5616">
              <w:rPr>
                <w:rStyle w:val="Emphasis"/>
              </w:rPr>
              <w:t>Asim Configuration Guide</w:t>
            </w:r>
            <w:r w:rsidR="00954AAF">
              <w:t xml:space="preserve"> in the </w:t>
            </w:r>
            <w:proofErr w:type="gramStart"/>
            <w:r w:rsidR="00954AAF" w:rsidRPr="00EA13FF">
              <w:rPr>
                <w:rStyle w:val="SubtleEmphasis"/>
              </w:rPr>
              <w:t>docs</w:t>
            </w:r>
            <w:proofErr w:type="gramEnd"/>
            <w:r w:rsidR="00954AAF">
              <w:t xml:space="preserve"> folder of your installation for more examples.</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86"/>
              <w:gridCol w:w="1134"/>
              <w:gridCol w:w="1701"/>
              <w:gridCol w:w="2165"/>
            </w:tblGrid>
            <w:tr w:rsidR="00657446" w14:paraId="2598C547" w14:textId="77777777" w:rsidTr="00AB5616">
              <w:trPr>
                <w:trHeight w:val="300"/>
              </w:trPr>
              <w:tc>
                <w:tcPr>
                  <w:tcW w:w="1286" w:type="dxa"/>
                  <w:shd w:val="clear" w:color="auto" w:fill="auto"/>
                  <w:noWrap/>
                  <w:vAlign w:val="center"/>
                </w:tcPr>
                <w:p w14:paraId="458DCF98"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34" w:type="dxa"/>
                  <w:shd w:val="clear" w:color="auto" w:fill="auto"/>
                  <w:noWrap/>
                  <w:vAlign w:val="center"/>
                </w:tcPr>
                <w:p w14:paraId="6C61C153"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701" w:type="dxa"/>
                </w:tcPr>
                <w:p w14:paraId="7D427573"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165" w:type="dxa"/>
                </w:tcPr>
                <w:p w14:paraId="79A0B6FB" w14:textId="77777777"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14:paraId="0D904E76" w14:textId="77777777" w:rsidTr="00AB5616">
              <w:trPr>
                <w:trHeight w:val="300"/>
              </w:trPr>
              <w:tc>
                <w:tcPr>
                  <w:tcW w:w="1286" w:type="dxa"/>
                  <w:shd w:val="clear" w:color="auto" w:fill="auto"/>
                  <w:noWrap/>
                  <w:vAlign w:val="center"/>
                </w:tcPr>
                <w:p w14:paraId="70D505A3"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134" w:type="dxa"/>
                  <w:shd w:val="clear" w:color="auto" w:fill="auto"/>
                  <w:noWrap/>
                  <w:vAlign w:val="center"/>
                </w:tcPr>
                <w:p w14:paraId="37463E0B"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1701" w:type="dxa"/>
                  <w:vAlign w:val="center"/>
                </w:tcPr>
                <w:p w14:paraId="1CC70158"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SolarController</w:t>
                  </w:r>
                  <w:proofErr w:type="spellEnd"/>
                </w:p>
              </w:tc>
              <w:tc>
                <w:tcPr>
                  <w:tcW w:w="2165" w:type="dxa"/>
                </w:tcPr>
                <w:p w14:paraId="198B3C2D" w14:textId="77777777"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14:paraId="741EBC9C" w14:textId="77777777" w:rsidR="00657446" w:rsidRDefault="00657446" w:rsidP="00657446"/>
          <w:p w14:paraId="5A36B245" w14:textId="77777777" w:rsidR="00657446" w:rsidRDefault="00657446" w:rsidP="00657446">
            <w:pPr>
              <w:pStyle w:val="ListParagraph"/>
              <w:numPr>
                <w:ilvl w:val="0"/>
                <w:numId w:val="33"/>
              </w:numPr>
            </w:pPr>
            <w:proofErr w:type="spellStart"/>
            <w:r>
              <w:t>GeneratorStats</w:t>
            </w:r>
            <w:proofErr w:type="spellEnd"/>
            <w:r>
              <w:t xml:space="preserve"> – replace the generator simulation with a method of guessing which generators are online based on given </w:t>
            </w:r>
            <w:proofErr w:type="spellStart"/>
            <w:r>
              <w:t>Gen#P</w:t>
            </w:r>
            <w:proofErr w:type="spellEnd"/>
            <w:r>
              <w:t xml:space="preserve">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63"/>
              <w:gridCol w:w="1578"/>
            </w:tblGrid>
            <w:tr w:rsidR="00657446" w14:paraId="28AA949E" w14:textId="77777777" w:rsidTr="00AB5616">
              <w:trPr>
                <w:trHeight w:val="300"/>
              </w:trPr>
              <w:tc>
                <w:tcPr>
                  <w:tcW w:w="1163" w:type="dxa"/>
                  <w:shd w:val="clear" w:color="auto" w:fill="auto"/>
                  <w:noWrap/>
                  <w:vAlign w:val="center"/>
                </w:tcPr>
                <w:p w14:paraId="7F61D5C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14:paraId="675450BF" w14:textId="77777777"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14:paraId="24D4D88E" w14:textId="77777777" w:rsidTr="00AB5616">
              <w:trPr>
                <w:trHeight w:val="300"/>
              </w:trPr>
              <w:tc>
                <w:tcPr>
                  <w:tcW w:w="1163" w:type="dxa"/>
                  <w:shd w:val="clear" w:color="auto" w:fill="auto"/>
                  <w:noWrap/>
                  <w:vAlign w:val="center"/>
                </w:tcPr>
                <w:p w14:paraId="33143416"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14:paraId="291EFCCC" w14:textId="77777777"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GeneratorStats</w:t>
                  </w:r>
                  <w:proofErr w:type="spellEnd"/>
                </w:p>
              </w:tc>
            </w:tr>
          </w:tbl>
          <w:p w14:paraId="14848D24" w14:textId="77777777" w:rsidR="00657446" w:rsidRDefault="00657446" w:rsidP="00657446"/>
          <w:p w14:paraId="3C27517B" w14:textId="77777777" w:rsidR="00657446" w:rsidRDefault="00657446" w:rsidP="00657446"/>
        </w:tc>
      </w:tr>
      <w:tr w:rsidR="001C0A45" w14:paraId="5D0EA40D" w14:textId="77777777" w:rsidTr="00AB5616">
        <w:trPr>
          <w:cantSplit/>
        </w:trPr>
        <w:tc>
          <w:tcPr>
            <w:tcW w:w="1753" w:type="dxa"/>
          </w:tcPr>
          <w:p w14:paraId="4895017A" w14:textId="77777777"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502" w:type="dxa"/>
          </w:tcPr>
          <w:p w14:paraId="1766732C" w14:textId="77777777"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14:paraId="505D2E42" w14:textId="77777777" w:rsidR="001C0A45" w:rsidRDefault="001C0A45" w:rsidP="001C0A45">
            <w:pPr>
              <w:pStyle w:val="ListParagraph"/>
              <w:numPr>
                <w:ilvl w:val="0"/>
                <w:numId w:val="44"/>
              </w:numPr>
            </w:pPr>
            <w:r>
              <w:t>Call a batch file with the name “archive.bat”:</w:t>
            </w:r>
          </w:p>
          <w:tbl>
            <w:tblPr>
              <w:tblW w:w="426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tblGrid>
            <w:tr w:rsidR="001C0A45" w14:paraId="25450322" w14:textId="77777777" w:rsidTr="00AB5616">
              <w:trPr>
                <w:trHeight w:val="300"/>
              </w:trPr>
              <w:tc>
                <w:tcPr>
                  <w:tcW w:w="1937" w:type="dxa"/>
                  <w:shd w:val="clear" w:color="auto" w:fill="auto"/>
                  <w:noWrap/>
                  <w:vAlign w:val="center"/>
                </w:tcPr>
                <w:p w14:paraId="21C47A90"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99E9EF6"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14:paraId="224A2F13" w14:textId="77777777" w:rsidTr="00AB5616">
              <w:trPr>
                <w:trHeight w:val="300"/>
              </w:trPr>
              <w:tc>
                <w:tcPr>
                  <w:tcW w:w="1937" w:type="dxa"/>
                  <w:shd w:val="clear" w:color="auto" w:fill="auto"/>
                  <w:noWrap/>
                  <w:vAlign w:val="center"/>
                </w:tcPr>
                <w:p w14:paraId="6395F8E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0B7BAA8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14:paraId="12FCB58F" w14:textId="77777777" w:rsidR="001C0A45" w:rsidRDefault="001C0A45" w:rsidP="001C0A45">
            <w:pPr>
              <w:pStyle w:val="ListParagraph"/>
              <w:numPr>
                <w:ilvl w:val="0"/>
                <w:numId w:val="44"/>
              </w:numPr>
            </w:pPr>
            <w:r>
              <w:t>Call a batch file with the name “graph.bat” in another directory and pass the argument “all”:</w:t>
            </w:r>
          </w:p>
          <w:tbl>
            <w:tblPr>
              <w:tblW w:w="511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37"/>
              <w:gridCol w:w="2326"/>
              <w:gridCol w:w="851"/>
            </w:tblGrid>
            <w:tr w:rsidR="001C0A45" w14:paraId="234B791D" w14:textId="77777777" w:rsidTr="00AB5616">
              <w:trPr>
                <w:trHeight w:val="300"/>
              </w:trPr>
              <w:tc>
                <w:tcPr>
                  <w:tcW w:w="1937" w:type="dxa"/>
                  <w:shd w:val="clear" w:color="auto" w:fill="auto"/>
                  <w:noWrap/>
                  <w:vAlign w:val="center"/>
                </w:tcPr>
                <w:p w14:paraId="03CDF7A2"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26" w:type="dxa"/>
                  <w:shd w:val="clear" w:color="auto" w:fill="auto"/>
                  <w:noWrap/>
                  <w:vAlign w:val="center"/>
                </w:tcPr>
                <w:p w14:paraId="0FA1BCAC"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51" w:type="dxa"/>
                </w:tcPr>
                <w:p w14:paraId="4ACFDC83" w14:textId="77777777"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14:paraId="58878C96" w14:textId="77777777" w:rsidTr="00AB5616">
              <w:trPr>
                <w:trHeight w:val="300"/>
              </w:trPr>
              <w:tc>
                <w:tcPr>
                  <w:tcW w:w="1937" w:type="dxa"/>
                  <w:shd w:val="clear" w:color="auto" w:fill="auto"/>
                  <w:noWrap/>
                  <w:vAlign w:val="center"/>
                </w:tcPr>
                <w:p w14:paraId="21721A1D"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2326" w:type="dxa"/>
                  <w:shd w:val="clear" w:color="auto" w:fill="auto"/>
                  <w:noWrap/>
                  <w:vAlign w:val="center"/>
                </w:tcPr>
                <w:p w14:paraId="31609670"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“C:\my </w:t>
                  </w:r>
                  <w:proofErr w:type="spellStart"/>
                  <w:r>
                    <w:rPr>
                      <w:rFonts w:ascii="Calibri" w:eastAsia="Times New Roman" w:hAnsi="Calibri" w:cs="Times New Roman"/>
                      <w:color w:val="000000"/>
                      <w:sz w:val="22"/>
                      <w:szCs w:val="22"/>
                      <w:lang w:eastAsia="en-AU"/>
                    </w:rPr>
                    <w:t>utils</w:t>
                  </w:r>
                  <w:proofErr w:type="spellEnd"/>
                  <w:r>
                    <w:rPr>
                      <w:rFonts w:ascii="Calibri" w:eastAsia="Times New Roman" w:hAnsi="Calibri" w:cs="Times New Roman"/>
                      <w:color w:val="000000"/>
                      <w:sz w:val="22"/>
                      <w:szCs w:val="22"/>
                      <w:lang w:eastAsia="en-AU"/>
                    </w:rPr>
                    <w:t>\graph.bat”</w:t>
                  </w:r>
                </w:p>
              </w:tc>
              <w:tc>
                <w:tcPr>
                  <w:tcW w:w="851" w:type="dxa"/>
                  <w:vAlign w:val="center"/>
                </w:tcPr>
                <w:p w14:paraId="6178209A"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14:paraId="63292BC2" w14:textId="77777777" w:rsidR="001C0A45" w:rsidRDefault="001C0A45" w:rsidP="001C0A45"/>
          <w:p w14:paraId="3D80A671" w14:textId="77777777" w:rsidR="001C0A45" w:rsidRDefault="001C0A45" w:rsidP="001C0A45">
            <w:r>
              <w:t>The following environment variables are passed to all batch commands:</w:t>
            </w:r>
          </w:p>
          <w:tbl>
            <w:tblPr>
              <w:tblW w:w="61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562"/>
              <w:gridCol w:w="3631"/>
            </w:tblGrid>
            <w:tr w:rsidR="001C0A45" w:rsidRPr="001B6B78" w14:paraId="4033A595" w14:textId="77777777" w:rsidTr="00AB5616">
              <w:trPr>
                <w:trHeight w:val="300"/>
              </w:trPr>
              <w:tc>
                <w:tcPr>
                  <w:tcW w:w="2562" w:type="dxa"/>
                  <w:shd w:val="clear" w:color="auto" w:fill="auto"/>
                  <w:noWrap/>
                  <w:vAlign w:val="center"/>
                </w:tcPr>
                <w:p w14:paraId="0B7E0549"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631" w:type="dxa"/>
                  <w:shd w:val="clear" w:color="auto" w:fill="auto"/>
                  <w:noWrap/>
                  <w:vAlign w:val="center"/>
                </w:tcPr>
                <w:p w14:paraId="7C9D78E3" w14:textId="77777777"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14:paraId="738BFED9" w14:textId="77777777" w:rsidTr="00AB5616">
              <w:trPr>
                <w:trHeight w:val="300"/>
              </w:trPr>
              <w:tc>
                <w:tcPr>
                  <w:tcW w:w="2562" w:type="dxa"/>
                  <w:shd w:val="clear" w:color="auto" w:fill="auto"/>
                  <w:noWrap/>
                  <w:vAlign w:val="center"/>
                </w:tcPr>
                <w:p w14:paraId="18642E8E" w14:textId="77777777"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631" w:type="dxa"/>
                  <w:shd w:val="clear" w:color="auto" w:fill="auto"/>
                  <w:noWrap/>
                  <w:vAlign w:val="center"/>
                </w:tcPr>
                <w:p w14:paraId="565AC6DD" w14:textId="77777777"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14:paraId="50711D23" w14:textId="77777777" w:rsidTr="00AB5616">
              <w:trPr>
                <w:trHeight w:val="300"/>
              </w:trPr>
              <w:tc>
                <w:tcPr>
                  <w:tcW w:w="2562" w:type="dxa"/>
                  <w:shd w:val="clear" w:color="auto" w:fill="auto"/>
                  <w:noWrap/>
                  <w:vAlign w:val="center"/>
                </w:tcPr>
                <w:p w14:paraId="5CBCC09E"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631" w:type="dxa"/>
                  <w:shd w:val="clear" w:color="auto" w:fill="auto"/>
                  <w:noWrap/>
                  <w:vAlign w:val="center"/>
                </w:tcPr>
                <w:p w14:paraId="50365BEB"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14:paraId="56D63457" w14:textId="77777777" w:rsidTr="00AB5616">
              <w:trPr>
                <w:trHeight w:val="300"/>
              </w:trPr>
              <w:tc>
                <w:tcPr>
                  <w:tcW w:w="2562" w:type="dxa"/>
                  <w:shd w:val="clear" w:color="auto" w:fill="auto"/>
                  <w:noWrap/>
                  <w:vAlign w:val="center"/>
                </w:tcPr>
                <w:p w14:paraId="1E77AE98"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631" w:type="dxa"/>
                  <w:shd w:val="clear" w:color="auto" w:fill="auto"/>
                  <w:noWrap/>
                  <w:vAlign w:val="center"/>
                </w:tcPr>
                <w:p w14:paraId="7071BFC1"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14:paraId="6D0CB139" w14:textId="77777777" w:rsidTr="00AB5616">
              <w:trPr>
                <w:trHeight w:val="300"/>
              </w:trPr>
              <w:tc>
                <w:tcPr>
                  <w:tcW w:w="2562" w:type="dxa"/>
                  <w:shd w:val="clear" w:color="auto" w:fill="auto"/>
                  <w:noWrap/>
                  <w:vAlign w:val="center"/>
                </w:tcPr>
                <w:p w14:paraId="72A2D6BA"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631" w:type="dxa"/>
                  <w:shd w:val="clear" w:color="auto" w:fill="auto"/>
                  <w:noWrap/>
                  <w:vAlign w:val="center"/>
                </w:tcPr>
                <w:p w14:paraId="6C1497B3"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14:paraId="30618CA0" w14:textId="77777777" w:rsidTr="00AB5616">
              <w:trPr>
                <w:trHeight w:val="300"/>
              </w:trPr>
              <w:tc>
                <w:tcPr>
                  <w:tcW w:w="2562" w:type="dxa"/>
                  <w:shd w:val="clear" w:color="auto" w:fill="auto"/>
                  <w:noWrap/>
                  <w:vAlign w:val="center"/>
                </w:tcPr>
                <w:p w14:paraId="1AF7DA03"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631" w:type="dxa"/>
                  <w:shd w:val="clear" w:color="auto" w:fill="auto"/>
                  <w:noWrap/>
                  <w:vAlign w:val="center"/>
                </w:tcPr>
                <w:p w14:paraId="317353C5"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14:paraId="328C1C76" w14:textId="77777777" w:rsidTr="00AB5616">
              <w:trPr>
                <w:trHeight w:val="300"/>
              </w:trPr>
              <w:tc>
                <w:tcPr>
                  <w:tcW w:w="2562" w:type="dxa"/>
                  <w:shd w:val="clear" w:color="auto" w:fill="auto"/>
                  <w:noWrap/>
                  <w:vAlign w:val="center"/>
                </w:tcPr>
                <w:p w14:paraId="295CAAB9"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631" w:type="dxa"/>
                  <w:shd w:val="clear" w:color="auto" w:fill="auto"/>
                  <w:noWrap/>
                  <w:vAlign w:val="center"/>
                </w:tcPr>
                <w:p w14:paraId="630E3174" w14:textId="77777777"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14:paraId="3E4FF539" w14:textId="77777777" w:rsidTr="00AB5616">
              <w:trPr>
                <w:trHeight w:val="300"/>
              </w:trPr>
              <w:tc>
                <w:tcPr>
                  <w:tcW w:w="2562" w:type="dxa"/>
                  <w:shd w:val="clear" w:color="auto" w:fill="auto"/>
                  <w:noWrap/>
                  <w:vAlign w:val="center"/>
                </w:tcPr>
                <w:p w14:paraId="442CB53B" w14:textId="77777777"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631" w:type="dxa"/>
                  <w:shd w:val="clear" w:color="auto" w:fill="auto"/>
                  <w:noWrap/>
                  <w:vAlign w:val="center"/>
                </w:tcPr>
                <w:p w14:paraId="02317486" w14:textId="77777777"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14:paraId="1C7F5C8F" w14:textId="77777777" w:rsidR="001C0A45" w:rsidRDefault="001C0A45" w:rsidP="001C0A45"/>
        </w:tc>
      </w:tr>
      <w:tr w:rsidR="00694E87" w14:paraId="3E492E31" w14:textId="77777777" w:rsidTr="00AB5616">
        <w:trPr>
          <w:cantSplit/>
        </w:trPr>
        <w:tc>
          <w:tcPr>
            <w:tcW w:w="1753" w:type="dxa"/>
          </w:tcPr>
          <w:p w14:paraId="15B87937" w14:textId="77777777"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502" w:type="dxa"/>
          </w:tcPr>
          <w:p w14:paraId="51D89371" w14:textId="77777777" w:rsidR="00FE113E" w:rsidRDefault="00694E87" w:rsidP="00694E87">
            <w:r>
              <w:t>A text template containing tokens which should be replaced with values from the simulation.</w:t>
            </w:r>
          </w:p>
          <w:p w14:paraId="584ED104" w14:textId="77777777" w:rsidR="00FE113E" w:rsidRDefault="00FE113E" w:rsidP="00694E87"/>
          <w:p w14:paraId="408D569B" w14:textId="77777777" w:rsidR="00E96C2B" w:rsidRDefault="00E96C2B" w:rsidP="00694E87">
            <w:r>
              <w:t>The cell format is as follows:</w:t>
            </w:r>
          </w:p>
          <w:p w14:paraId="3C787E9E" w14:textId="1E3959EE" w:rsidR="00FE113E" w:rsidRDefault="00FE113E" w:rsidP="00AB5616">
            <w:pPr>
              <w:pStyle w:val="ListParagraph"/>
              <w:numPr>
                <w:ilvl w:val="0"/>
                <w:numId w:val="51"/>
              </w:numPr>
            </w:pPr>
            <w:r>
              <w:t>Column B contains the</w:t>
            </w:r>
            <w:r w:rsidR="00E96C2B">
              <w:t xml:space="preserve"> name of the template file containing the tokens</w:t>
            </w:r>
          </w:p>
          <w:p w14:paraId="5DE0090F" w14:textId="77777777" w:rsidR="00E96C2B" w:rsidRDefault="00E96C2B" w:rsidP="00AB5616">
            <w:pPr>
              <w:pStyle w:val="ListParagraph"/>
              <w:numPr>
                <w:ilvl w:val="0"/>
                <w:numId w:val="51"/>
              </w:numPr>
            </w:pPr>
            <w:r>
              <w:t>Column C contains the name of the output file with the tokens replaced with values</w:t>
            </w:r>
          </w:p>
          <w:tbl>
            <w:tblPr>
              <w:tblW w:w="40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937"/>
              <w:gridCol w:w="1438"/>
              <w:gridCol w:w="1675"/>
            </w:tblGrid>
            <w:tr w:rsidR="00E96C2B" w14:paraId="011719BB" w14:textId="77777777" w:rsidTr="00AB5616">
              <w:trPr>
                <w:trHeight w:val="300"/>
              </w:trPr>
              <w:tc>
                <w:tcPr>
                  <w:tcW w:w="937" w:type="dxa"/>
                  <w:shd w:val="clear" w:color="auto" w:fill="auto"/>
                  <w:noWrap/>
                  <w:vAlign w:val="center"/>
                </w:tcPr>
                <w:p w14:paraId="7C4C7ABE"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438" w:type="dxa"/>
                  <w:shd w:val="clear" w:color="auto" w:fill="auto"/>
                  <w:noWrap/>
                  <w:vAlign w:val="center"/>
                </w:tcPr>
                <w:p w14:paraId="1D0DD485" w14:textId="77777777" w:rsidR="00E96C2B" w:rsidRPr="001B6B78"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675" w:type="dxa"/>
                </w:tcPr>
                <w:p w14:paraId="369EB1C8" w14:textId="77777777" w:rsidR="00E96C2B" w:rsidRDefault="00E96C2B" w:rsidP="00E96C2B">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E96C2B" w:rsidRPr="001B6B78" w14:paraId="6C9B030D" w14:textId="77777777" w:rsidTr="00AB5616">
              <w:trPr>
                <w:trHeight w:val="300"/>
              </w:trPr>
              <w:tc>
                <w:tcPr>
                  <w:tcW w:w="937" w:type="dxa"/>
                  <w:shd w:val="clear" w:color="auto" w:fill="auto"/>
                  <w:noWrap/>
                  <w:vAlign w:val="center"/>
                </w:tcPr>
                <w:p w14:paraId="6E42C6C4" w14:textId="6FCAC22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Report</w:t>
                  </w:r>
                </w:p>
              </w:tc>
              <w:tc>
                <w:tcPr>
                  <w:tcW w:w="1438" w:type="dxa"/>
                  <w:shd w:val="clear" w:color="auto" w:fill="auto"/>
                  <w:noWrap/>
                  <w:vAlign w:val="center"/>
                </w:tcPr>
                <w:p w14:paraId="12D03103" w14:textId="29E88DE1"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template.txt</w:t>
                  </w:r>
                </w:p>
              </w:tc>
              <w:tc>
                <w:tcPr>
                  <w:tcW w:w="1675" w:type="dxa"/>
                  <w:vAlign w:val="center"/>
                </w:tcPr>
                <w:p w14:paraId="57F4FD01" w14:textId="58E11654" w:rsidR="00E96C2B" w:rsidRPr="001B6B78" w:rsidRDefault="00E96C2B" w:rsidP="00E96C2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AsimReport.txt</w:t>
                  </w:r>
                </w:p>
              </w:tc>
            </w:tr>
          </w:tbl>
          <w:p w14:paraId="1E8AA32A" w14:textId="77777777" w:rsidR="00FE113E" w:rsidRDefault="00FE113E" w:rsidP="00694E87"/>
          <w:p w14:paraId="610EFB6F" w14:textId="73CF4AB4" w:rsidR="00694E87" w:rsidRDefault="00694E87" w:rsidP="00694E87">
            <w:r>
              <w:t>The tokens should take the form of %token%, where the token and per-cent characters will be replaced according to the following table:</w:t>
            </w:r>
          </w:p>
          <w:p w14:paraId="16D0C3F8" w14:textId="77777777"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7"/>
              <w:gridCol w:w="3528"/>
            </w:tblGrid>
            <w:tr w:rsidR="00694E87" w:rsidRPr="001B6B78" w14:paraId="1D43168A" w14:textId="77777777" w:rsidTr="00AB5616">
              <w:trPr>
                <w:trHeight w:val="300"/>
              </w:trPr>
              <w:tc>
                <w:tcPr>
                  <w:tcW w:w="3087" w:type="dxa"/>
                  <w:shd w:val="clear" w:color="auto" w:fill="auto"/>
                  <w:noWrap/>
                  <w:vAlign w:val="center"/>
                </w:tcPr>
                <w:p w14:paraId="61FAB11F"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14:paraId="6969DCA8" w14:textId="77777777"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14:paraId="79EC5278" w14:textId="77777777" w:rsidTr="00AB5616">
              <w:trPr>
                <w:trHeight w:val="300"/>
              </w:trPr>
              <w:tc>
                <w:tcPr>
                  <w:tcW w:w="3087" w:type="dxa"/>
                  <w:shd w:val="clear" w:color="auto" w:fill="auto"/>
                  <w:noWrap/>
                  <w:vAlign w:val="center"/>
                </w:tcPr>
                <w:p w14:paraId="31C46920"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14:paraId="5701C4EB" w14:textId="77777777"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14:paraId="2925197E" w14:textId="77777777" w:rsidTr="00AB5616">
              <w:trPr>
                <w:trHeight w:val="300"/>
              </w:trPr>
              <w:tc>
                <w:tcPr>
                  <w:tcW w:w="3087" w:type="dxa"/>
                  <w:shd w:val="clear" w:color="auto" w:fill="auto"/>
                  <w:noWrap/>
                  <w:vAlign w:val="center"/>
                </w:tcPr>
                <w:p w14:paraId="7A24C365"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14:paraId="6F68F8FE"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14:paraId="1ABC1753" w14:textId="77777777" w:rsidTr="00AB5616">
              <w:trPr>
                <w:trHeight w:val="300"/>
              </w:trPr>
              <w:tc>
                <w:tcPr>
                  <w:tcW w:w="3087" w:type="dxa"/>
                  <w:shd w:val="clear" w:color="auto" w:fill="auto"/>
                  <w:noWrap/>
                  <w:vAlign w:val="center"/>
                </w:tcPr>
                <w:p w14:paraId="0F4FBBF0"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14:paraId="00E98C68"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14:paraId="42A27C5C" w14:textId="77777777" w:rsidTr="00AB5616">
              <w:trPr>
                <w:trHeight w:val="300"/>
              </w:trPr>
              <w:tc>
                <w:tcPr>
                  <w:tcW w:w="3087" w:type="dxa"/>
                  <w:shd w:val="clear" w:color="auto" w:fill="auto"/>
                  <w:noWrap/>
                  <w:vAlign w:val="center"/>
                </w:tcPr>
                <w:p w14:paraId="3CD77EB4"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14:paraId="3224A389" w14:textId="77777777"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14:paraId="6E89BB19" w14:textId="77777777" w:rsidR="00694E87" w:rsidRDefault="00694E87" w:rsidP="00694E87"/>
          <w:p w14:paraId="34DB9A94" w14:textId="77777777" w:rsidR="00694E87" w:rsidRDefault="0003287D" w:rsidP="0003287D">
            <w:r>
              <w:t>For example, the following text:</w:t>
            </w:r>
          </w:p>
          <w:p w14:paraId="67C5FA34" w14:textId="77777777" w:rsidR="0003287D" w:rsidRDefault="0003287D" w:rsidP="0003287D">
            <w:pPr>
              <w:pStyle w:val="Quote"/>
            </w:pPr>
            <w:r>
              <w:tab/>
              <w:t>The value of Gen1E is %Gen1E%kWh</w:t>
            </w:r>
          </w:p>
          <w:p w14:paraId="311C7FF2" w14:textId="77777777" w:rsidR="0003287D" w:rsidRDefault="0003287D" w:rsidP="0003287D">
            <w:r>
              <w:t>Would be replaced with a string like:</w:t>
            </w:r>
          </w:p>
          <w:p w14:paraId="2D6545B3" w14:textId="77777777" w:rsidR="0003287D" w:rsidRPr="0003287D" w:rsidRDefault="0003287D" w:rsidP="0003287D">
            <w:pPr>
              <w:pStyle w:val="Quote"/>
            </w:pPr>
            <w:r>
              <w:tab/>
            </w:r>
            <w:r w:rsidRPr="0003287D">
              <w:t>The value of Gen1E is 1234.56kWh</w:t>
            </w:r>
          </w:p>
          <w:p w14:paraId="212FB540" w14:textId="77777777" w:rsidR="0003287D" w:rsidRDefault="0003287D" w:rsidP="0003287D"/>
        </w:tc>
      </w:tr>
    </w:tbl>
    <w:p w14:paraId="187DF4C1" w14:textId="48866CB6" w:rsidR="00F8272E" w:rsidRPr="003D653B" w:rsidRDefault="00E74A35" w:rsidP="00AF6C7C">
      <w:pPr>
        <w:pStyle w:val="Heading2"/>
      </w:pPr>
      <w:bookmarkStart w:id="16" w:name="_Toc374518676"/>
      <w:r>
        <w:rPr>
          <w:rStyle w:val="Strong"/>
          <w:b w:val="0"/>
        </w:rPr>
        <w:t>ASIM</w:t>
      </w:r>
      <w:r w:rsidR="004565A0" w:rsidRPr="003D653B">
        <w:t xml:space="preserve"> </w:t>
      </w:r>
      <w:r w:rsidR="00C55039" w:rsidRPr="003D653B">
        <w:rPr>
          <w:rStyle w:val="Strong"/>
          <w:b w:val="0"/>
        </w:rPr>
        <w:t>Inputs</w:t>
      </w:r>
      <w:bookmarkEnd w:id="16"/>
    </w:p>
    <w:p w14:paraId="3323599E" w14:textId="33B37480" w:rsidR="00C55039" w:rsidRDefault="002A35F1" w:rsidP="00EC1687">
      <w:r>
        <w:t>Other i</w:t>
      </w:r>
      <w:r w:rsidR="00C55039" w:rsidRPr="003D653B">
        <w:t xml:space="preserve">nputs to </w:t>
      </w:r>
      <w:r w:rsidR="00E74A35">
        <w:rPr>
          <w:rStyle w:val="Strong"/>
        </w:rPr>
        <w:t>ASIM</w:t>
      </w:r>
      <w:r w:rsidR="004565A0" w:rsidRPr="003D653B">
        <w:t xml:space="preserve"> </w:t>
      </w:r>
      <w:r w:rsidR="00C55039" w:rsidRPr="003D653B">
        <w:t>can be adjusted by modifying the remaining worksheets.</w:t>
      </w:r>
      <w:r w:rsidR="009B09DE" w:rsidRPr="003D653B">
        <w:t xml:space="preserve">  Each worksheet must contain the</w:t>
      </w:r>
      <w:r w:rsidR="009B09DE">
        <w:t xml:space="preserve"> letter “t” at position A1, otherwise it will be ignored:</w:t>
      </w:r>
    </w:p>
    <w:p w14:paraId="6E31E381" w14:textId="77777777" w:rsidR="009B09DE" w:rsidRDefault="009B09DE" w:rsidP="009B09DE">
      <w:pPr>
        <w:jc w:val="center"/>
      </w:pPr>
      <w:r>
        <w:rPr>
          <w:noProof/>
          <w:lang w:eastAsia="en-AU"/>
        </w:rPr>
        <w:drawing>
          <wp:inline distT="0" distB="0" distL="0" distR="0" wp14:anchorId="71E8B971" wp14:editId="081F2215">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AF1B54A" w14:textId="2F8AD0A0" w:rsidR="00172CA5" w:rsidRDefault="00172CA5" w:rsidP="00172CA5">
      <w:r>
        <w:t xml:space="preserve">By setting further values for t (10, 86400, 604800, </w:t>
      </w:r>
      <w:proofErr w:type="spellStart"/>
      <w:r>
        <w:t>etc</w:t>
      </w:r>
      <w:proofErr w:type="spellEnd"/>
      <w:r>
        <w:t>), the following variables can be adjusted at that time in the simulation</w:t>
      </w:r>
      <w:r w:rsidR="00631E12">
        <w:t>.</w:t>
      </w:r>
    </w:p>
    <w:p w14:paraId="75C4A13C" w14:textId="77777777" w:rsidR="002948E6" w:rsidRDefault="002948E6" w:rsidP="00AF6C7C">
      <w:pPr>
        <w:pStyle w:val="Heading2"/>
      </w:pPr>
      <w:bookmarkStart w:id="17" w:name="_Toc374518677"/>
      <w:r>
        <w:lastRenderedPageBreak/>
        <w:t>Analyser Templates</w:t>
      </w:r>
      <w:bookmarkEnd w:id="17"/>
    </w:p>
    <w:p w14:paraId="136A7455" w14:textId="77777777" w:rsidR="002948E6" w:rsidRDefault="00F57D20" w:rsidP="00EC1687">
      <w:r>
        <w:t>Analyser templates are normal Microsoft Excel documents.  Multiple templates may be used on each simulation run, however they take time to generate.</w:t>
      </w:r>
    </w:p>
    <w:p w14:paraId="67625A3F" w14:textId="77777777" w:rsidR="00340CE6" w:rsidRDefault="00340CE6" w:rsidP="00EC1687">
      <w:r>
        <w:t>The Analyser will:</w:t>
      </w:r>
    </w:p>
    <w:p w14:paraId="72EFD76F" w14:textId="4C91AAC8" w:rsidR="00340CE6" w:rsidRDefault="00340CE6" w:rsidP="00AB5616">
      <w:pPr>
        <w:pStyle w:val="ListParagraph"/>
        <w:numPr>
          <w:ilvl w:val="0"/>
          <w:numId w:val="54"/>
        </w:numPr>
      </w:pPr>
      <w:r>
        <w:t>Process the given template file, and populate a workbook called ‘</w:t>
      </w:r>
      <w:proofErr w:type="spellStart"/>
      <w:r>
        <w:t>autofill</w:t>
      </w:r>
      <w:proofErr w:type="spellEnd"/>
      <w:r>
        <w:t>’ with the contents of the output csv file</w:t>
      </w:r>
    </w:p>
    <w:p w14:paraId="3FAF8BC4" w14:textId="7CE13856" w:rsidR="00340CE6" w:rsidRDefault="00340CE6" w:rsidP="00AB5616">
      <w:pPr>
        <w:pStyle w:val="ListParagraph"/>
        <w:numPr>
          <w:ilvl w:val="0"/>
          <w:numId w:val="54"/>
        </w:numPr>
      </w:pPr>
      <w:r>
        <w:t xml:space="preserve">Update cell references and chart references to the </w:t>
      </w:r>
      <w:proofErr w:type="spellStart"/>
      <w:r>
        <w:t>autofill</w:t>
      </w:r>
      <w:proofErr w:type="spellEnd"/>
      <w:r>
        <w:t xml:space="preserve"> tab, so that formula ranges start and end at the correct cell</w:t>
      </w:r>
    </w:p>
    <w:p w14:paraId="66AC590D" w14:textId="3DDBA98F" w:rsidR="00340CE6" w:rsidRDefault="00340CE6" w:rsidP="00AB5616">
      <w:pPr>
        <w:pStyle w:val="ListParagraph"/>
        <w:numPr>
          <w:ilvl w:val="0"/>
          <w:numId w:val="54"/>
        </w:numPr>
      </w:pPr>
      <w:r>
        <w:t>Save the output under a new name with the date and time prepended to the analyser template file name.</w:t>
      </w:r>
    </w:p>
    <w:p w14:paraId="4707CB93" w14:textId="665C6BE2" w:rsidR="00D221EB" w:rsidRDefault="00F57D20" w:rsidP="00EC1687">
      <w:r>
        <w:t>To create / edit an analyser template, it is suggested to start with the given sample</w:t>
      </w:r>
      <w:r w:rsidR="00D221EB">
        <w:rPr>
          <w:i/>
        </w:rPr>
        <w:t xml:space="preserve"> NPV Analyser.xls</w:t>
      </w:r>
      <w:r>
        <w:t>, as it contains a Helper worksheet with many predefined calculations</w:t>
      </w:r>
      <w:r w:rsidR="00D221EB">
        <w:t xml:space="preserve"> such as:</w:t>
      </w:r>
    </w:p>
    <w:p w14:paraId="62E01122" w14:textId="62E61C04" w:rsidR="00D221EB" w:rsidRDefault="00D221EB" w:rsidP="00AB5616">
      <w:pPr>
        <w:pStyle w:val="ListParagraph"/>
        <w:numPr>
          <w:ilvl w:val="0"/>
          <w:numId w:val="52"/>
        </w:numPr>
      </w:pPr>
      <w:r>
        <w:t>Simulation start time</w:t>
      </w:r>
    </w:p>
    <w:p w14:paraId="148E6EA4" w14:textId="5B134976" w:rsidR="00D221EB" w:rsidRDefault="00D221EB" w:rsidP="00AB5616">
      <w:pPr>
        <w:pStyle w:val="ListParagraph"/>
        <w:numPr>
          <w:ilvl w:val="0"/>
          <w:numId w:val="52"/>
        </w:numPr>
      </w:pPr>
      <w:r>
        <w:t>Simulation end time</w:t>
      </w:r>
    </w:p>
    <w:p w14:paraId="34206D71" w14:textId="2E3A3CD3" w:rsidR="00D221EB" w:rsidRDefault="00D221EB" w:rsidP="00AB5616">
      <w:pPr>
        <w:pStyle w:val="ListParagraph"/>
        <w:numPr>
          <w:ilvl w:val="0"/>
          <w:numId w:val="52"/>
        </w:numPr>
      </w:pPr>
      <w:r>
        <w:t>Generator run hours per simulated year</w:t>
      </w:r>
    </w:p>
    <w:p w14:paraId="02413C08" w14:textId="5623A689" w:rsidR="00D221EB" w:rsidRDefault="00F57D20" w:rsidP="00D221EB">
      <w:r>
        <w:t xml:space="preserve">This Helper worksheet is not essential; however it includes many named cell references </w:t>
      </w:r>
      <w:r w:rsidR="00D221EB">
        <w:t xml:space="preserve">to values that can move in the </w:t>
      </w:r>
      <w:r w:rsidR="00E74A35">
        <w:t>ASIM</w:t>
      </w:r>
      <w:r w:rsidR="00D221EB">
        <w:t xml:space="preserve"> output files.  For example, in an excel analyser template:</w:t>
      </w:r>
    </w:p>
    <w:p w14:paraId="6E6017D6" w14:textId="5BCBC28D" w:rsidR="00D221EB" w:rsidRDefault="00D221EB" w:rsidP="00AB5616">
      <w:pPr>
        <w:pStyle w:val="ListParagraph"/>
        <w:numPr>
          <w:ilvl w:val="0"/>
          <w:numId w:val="53"/>
        </w:numPr>
      </w:pPr>
      <w:r>
        <w:t xml:space="preserve">Reference generator 1 run hours at the end of one year by using the </w:t>
      </w:r>
      <w:proofErr w:type="spellStart"/>
      <w:r>
        <w:t>autofill</w:t>
      </w:r>
      <w:proofErr w:type="spellEnd"/>
      <w:r>
        <w:t xml:space="preserve"> workbook.  You will have a </w:t>
      </w:r>
      <w:proofErr w:type="spellStart"/>
      <w:r>
        <w:t>forumula</w:t>
      </w:r>
      <w:proofErr w:type="spellEnd"/>
      <w:r>
        <w:t xml:space="preserve"> such as “</w:t>
      </w:r>
      <w:r w:rsidRPr="00D221EB">
        <w:t>=autofill!C13</w:t>
      </w:r>
      <w:r>
        <w:t>”</w:t>
      </w:r>
    </w:p>
    <w:p w14:paraId="75FDAC54" w14:textId="7605B41C" w:rsidR="00F57D20" w:rsidRDefault="00D221EB" w:rsidP="00AB5616">
      <w:pPr>
        <w:pStyle w:val="ListParagraph"/>
        <w:numPr>
          <w:ilvl w:val="0"/>
          <w:numId w:val="53"/>
        </w:numPr>
      </w:pPr>
      <w:r>
        <w:t>Configure the simulator and add some output parameters to your output.csv file</w:t>
      </w:r>
    </w:p>
    <w:p w14:paraId="23CFCD5A" w14:textId="0F6A388C" w:rsidR="00D221EB" w:rsidRDefault="00D221EB" w:rsidP="00AB5616">
      <w:pPr>
        <w:pStyle w:val="ListParagraph"/>
        <w:numPr>
          <w:ilvl w:val="0"/>
          <w:numId w:val="53"/>
        </w:numPr>
      </w:pPr>
      <w:r>
        <w:t>Your analyser template still references “</w:t>
      </w:r>
      <w:r w:rsidRPr="00D221EB">
        <w:t>=autofill!C13</w:t>
      </w:r>
      <w:r>
        <w:t>”, however generator 1 run hours may have moved to “</w:t>
      </w:r>
      <w:r w:rsidRPr="00D221EB">
        <w:t>=autof</w:t>
      </w:r>
      <w:r>
        <w:t>ill!E25”</w:t>
      </w:r>
    </w:p>
    <w:p w14:paraId="7F5E947B" w14:textId="77777777" w:rsidR="00EC1687" w:rsidRDefault="00EC1687" w:rsidP="00871B80">
      <w:pPr>
        <w:pStyle w:val="Heading1"/>
      </w:pPr>
      <w:bookmarkStart w:id="18" w:name="_Toc370367569"/>
      <w:bookmarkStart w:id="19" w:name="_Ref370211316"/>
      <w:bookmarkStart w:id="20" w:name="_Ref370211321"/>
      <w:bookmarkStart w:id="21" w:name="_Toc374518678"/>
      <w:bookmarkEnd w:id="18"/>
      <w:r>
        <w:t>Simulator</w:t>
      </w:r>
      <w:bookmarkEnd w:id="19"/>
      <w:bookmarkEnd w:id="20"/>
      <w:bookmarkEnd w:id="21"/>
    </w:p>
    <w:p w14:paraId="06DC1776" w14:textId="3C071960" w:rsidR="00290652" w:rsidRDefault="00E74A35" w:rsidP="00AB5616">
      <w:pPr>
        <w:pStyle w:val="ListParagraph"/>
        <w:numPr>
          <w:ilvl w:val="0"/>
          <w:numId w:val="50"/>
        </w:numPr>
      </w:pPr>
      <w:r>
        <w:t>ASIM</w:t>
      </w:r>
      <w:r w:rsidR="00290652">
        <w:t xml:space="preserve"> is a discrete-time deterministic mini-grid simulation with many features of a power station, such as:</w:t>
      </w:r>
    </w:p>
    <w:p w14:paraId="2E9F6151" w14:textId="77777777" w:rsidR="00290652" w:rsidRDefault="00290652" w:rsidP="00AB5616">
      <w:pPr>
        <w:pStyle w:val="ListParagraph"/>
        <w:numPr>
          <w:ilvl w:val="1"/>
          <w:numId w:val="50"/>
        </w:numPr>
      </w:pPr>
      <w:r>
        <w:t>Generator Management</w:t>
      </w:r>
    </w:p>
    <w:p w14:paraId="6F05B780" w14:textId="77777777" w:rsidR="00290652" w:rsidRDefault="00290652" w:rsidP="00AB5616">
      <w:pPr>
        <w:pStyle w:val="ListParagraph"/>
        <w:numPr>
          <w:ilvl w:val="1"/>
          <w:numId w:val="50"/>
        </w:numPr>
      </w:pPr>
      <w:r>
        <w:t>Up to 8 generators</w:t>
      </w:r>
    </w:p>
    <w:p w14:paraId="5C10E85A" w14:textId="77777777" w:rsidR="00290652" w:rsidRDefault="00290652" w:rsidP="00AB5616">
      <w:pPr>
        <w:pStyle w:val="ListParagraph"/>
        <w:numPr>
          <w:ilvl w:val="1"/>
          <w:numId w:val="50"/>
        </w:numPr>
      </w:pPr>
      <w:r>
        <w:t>Fuel and Energy statistics</w:t>
      </w:r>
    </w:p>
    <w:p w14:paraId="66238A90" w14:textId="77777777" w:rsidR="00290652" w:rsidRDefault="00290652" w:rsidP="00AB5616">
      <w:pPr>
        <w:pStyle w:val="ListParagraph"/>
        <w:numPr>
          <w:ilvl w:val="1"/>
          <w:numId w:val="50"/>
        </w:numPr>
      </w:pPr>
      <w:r>
        <w:t>Start / stop counters</w:t>
      </w:r>
    </w:p>
    <w:p w14:paraId="77FB6468" w14:textId="77777777" w:rsidR="00290652" w:rsidRDefault="00290652" w:rsidP="00AB5616">
      <w:pPr>
        <w:pStyle w:val="ListParagraph"/>
        <w:numPr>
          <w:ilvl w:val="1"/>
          <w:numId w:val="50"/>
        </w:numPr>
      </w:pPr>
      <w:r>
        <w:t>Minimum run times</w:t>
      </w:r>
    </w:p>
    <w:p w14:paraId="5937B274" w14:textId="77777777" w:rsidR="00290652" w:rsidRDefault="00290652" w:rsidP="00AB5616">
      <w:pPr>
        <w:pStyle w:val="ListParagraph"/>
        <w:numPr>
          <w:ilvl w:val="1"/>
          <w:numId w:val="50"/>
        </w:numPr>
      </w:pPr>
      <w:r>
        <w:t>Simple on and off delays to represent warm-up, cool-down and synchronisation</w:t>
      </w:r>
    </w:p>
    <w:p w14:paraId="2F308689" w14:textId="77777777" w:rsidR="00290652" w:rsidRDefault="00290652" w:rsidP="00AB5616">
      <w:pPr>
        <w:pStyle w:val="ListParagraph"/>
        <w:numPr>
          <w:ilvl w:val="1"/>
          <w:numId w:val="50"/>
        </w:numPr>
      </w:pPr>
      <w:r>
        <w:t>Table of configurations specifying start order</w:t>
      </w:r>
    </w:p>
    <w:p w14:paraId="6576A736" w14:textId="77777777" w:rsidR="00290652" w:rsidRDefault="00290652" w:rsidP="00AB5616">
      <w:pPr>
        <w:pStyle w:val="ListParagraph"/>
        <w:numPr>
          <w:ilvl w:val="1"/>
          <w:numId w:val="50"/>
        </w:numPr>
      </w:pPr>
      <w:r>
        <w:t>Available / out of service sets</w:t>
      </w:r>
    </w:p>
    <w:p w14:paraId="6A026587" w14:textId="77777777" w:rsidR="00290652" w:rsidRDefault="00290652" w:rsidP="00AB5616">
      <w:pPr>
        <w:pStyle w:val="ListParagraph"/>
        <w:numPr>
          <w:ilvl w:val="1"/>
          <w:numId w:val="50"/>
        </w:numPr>
      </w:pPr>
      <w:r>
        <w:t>Hysteresis</w:t>
      </w:r>
    </w:p>
    <w:p w14:paraId="3D3542E6" w14:textId="77777777" w:rsidR="00290652" w:rsidRDefault="00290652" w:rsidP="00AB5616">
      <w:pPr>
        <w:pStyle w:val="ListParagraph"/>
        <w:numPr>
          <w:ilvl w:val="1"/>
          <w:numId w:val="50"/>
        </w:numPr>
      </w:pPr>
      <w:r>
        <w:t>Spinning Reserve</w:t>
      </w:r>
    </w:p>
    <w:p w14:paraId="65EA59F2" w14:textId="3F545223" w:rsidR="00290652" w:rsidRDefault="00290652" w:rsidP="00AB5616">
      <w:pPr>
        <w:pStyle w:val="ListParagraph"/>
        <w:numPr>
          <w:ilvl w:val="0"/>
          <w:numId w:val="50"/>
        </w:numPr>
      </w:pPr>
      <w:r>
        <w:t>Renewable Energy</w:t>
      </w:r>
    </w:p>
    <w:p w14:paraId="79C6F42D" w14:textId="77777777" w:rsidR="00290652" w:rsidRDefault="00290652" w:rsidP="00AB5616">
      <w:pPr>
        <w:pStyle w:val="ListParagraph"/>
        <w:numPr>
          <w:ilvl w:val="1"/>
          <w:numId w:val="50"/>
        </w:numPr>
      </w:pPr>
      <w:r>
        <w:t xml:space="preserve">Managed solar </w:t>
      </w:r>
      <w:proofErr w:type="spellStart"/>
      <w:r>
        <w:t>setpoint</w:t>
      </w:r>
      <w:proofErr w:type="spellEnd"/>
      <w:r>
        <w:t xml:space="preserve"> to keep online diesel generators above minimum load (</w:t>
      </w:r>
      <w:proofErr w:type="spellStart"/>
      <w:r>
        <w:t>eg</w:t>
      </w:r>
      <w:proofErr w:type="spellEnd"/>
      <w:r>
        <w:t xml:space="preserve"> 40%)</w:t>
      </w:r>
    </w:p>
    <w:p w14:paraId="18DA248C" w14:textId="77777777" w:rsidR="00290652" w:rsidRDefault="00290652" w:rsidP="00AB5616">
      <w:pPr>
        <w:pStyle w:val="ListParagraph"/>
        <w:numPr>
          <w:ilvl w:val="1"/>
          <w:numId w:val="50"/>
        </w:numPr>
      </w:pPr>
      <w:r>
        <w:t>Solar contingency coverage</w:t>
      </w:r>
    </w:p>
    <w:p w14:paraId="0F08D727" w14:textId="77777777" w:rsidR="00290652" w:rsidRDefault="00290652" w:rsidP="00AB5616">
      <w:pPr>
        <w:pStyle w:val="ListParagraph"/>
        <w:numPr>
          <w:ilvl w:val="0"/>
          <w:numId w:val="50"/>
        </w:numPr>
      </w:pPr>
      <w:proofErr w:type="spellStart"/>
      <w:r>
        <w:t>Sheddable</w:t>
      </w:r>
      <w:proofErr w:type="spellEnd"/>
      <w:r>
        <w:t xml:space="preserve"> loads</w:t>
      </w:r>
    </w:p>
    <w:p w14:paraId="1B9C5537" w14:textId="77777777" w:rsidR="00290652" w:rsidRDefault="00290652" w:rsidP="00AB5616">
      <w:pPr>
        <w:pStyle w:val="ListParagraph"/>
        <w:numPr>
          <w:ilvl w:val="1"/>
          <w:numId w:val="50"/>
        </w:numPr>
      </w:pPr>
      <w:r>
        <w:t>Low-priority loads that can be switched off in the case of generator overload</w:t>
      </w:r>
    </w:p>
    <w:p w14:paraId="1EE2048E" w14:textId="77777777" w:rsidR="00290652" w:rsidRDefault="00290652" w:rsidP="00AB5616">
      <w:pPr>
        <w:pStyle w:val="ListParagraph"/>
        <w:numPr>
          <w:ilvl w:val="1"/>
          <w:numId w:val="50"/>
        </w:numPr>
      </w:pPr>
      <w:proofErr w:type="spellStart"/>
      <w:r>
        <w:lastRenderedPageBreak/>
        <w:t>Sheddable</w:t>
      </w:r>
      <w:proofErr w:type="spellEnd"/>
      <w:r>
        <w:t xml:space="preserve"> loads can offset spinning reserve and solar coverage</w:t>
      </w:r>
    </w:p>
    <w:p w14:paraId="54091FB8" w14:textId="77777777" w:rsidR="00290652" w:rsidRDefault="00290652" w:rsidP="00AB5616">
      <w:pPr>
        <w:pStyle w:val="ListParagraph"/>
        <w:numPr>
          <w:ilvl w:val="0"/>
          <w:numId w:val="50"/>
        </w:numPr>
      </w:pPr>
      <w:r>
        <w:t>Black starting</w:t>
      </w:r>
    </w:p>
    <w:p w14:paraId="7D12AB25" w14:textId="77777777" w:rsidR="00290652" w:rsidRDefault="00290652" w:rsidP="00AB5616">
      <w:pPr>
        <w:pStyle w:val="ListParagraph"/>
        <w:numPr>
          <w:ilvl w:val="1"/>
          <w:numId w:val="50"/>
        </w:numPr>
      </w:pPr>
      <w:r>
        <w:t>Start a specific combination of generators (</w:t>
      </w:r>
      <w:proofErr w:type="spellStart"/>
      <w:r>
        <w:t>eg</w:t>
      </w:r>
      <w:proofErr w:type="spellEnd"/>
      <w:r>
        <w:t>. all), or</w:t>
      </w:r>
    </w:p>
    <w:p w14:paraId="4C4D7C61" w14:textId="503C9883" w:rsidR="00290652" w:rsidRDefault="00290652" w:rsidP="00AB5616">
      <w:pPr>
        <w:pStyle w:val="ListParagraph"/>
        <w:numPr>
          <w:ilvl w:val="1"/>
          <w:numId w:val="50"/>
        </w:numPr>
      </w:pPr>
      <w:r>
        <w:t>Start only the required generators</w:t>
      </w:r>
    </w:p>
    <w:p w14:paraId="3FB3ACFC" w14:textId="2FB5E79E" w:rsidR="00290652" w:rsidRDefault="00290652" w:rsidP="00AB5616">
      <w:pPr>
        <w:pStyle w:val="ListParagraph"/>
        <w:numPr>
          <w:ilvl w:val="0"/>
          <w:numId w:val="50"/>
        </w:numPr>
      </w:pPr>
      <w:r>
        <w:t>Extensible</w:t>
      </w:r>
    </w:p>
    <w:p w14:paraId="6B001FC1" w14:textId="70835443" w:rsidR="00290652" w:rsidRPr="00105F68" w:rsidRDefault="00290652" w:rsidP="00AB5616">
      <w:pPr>
        <w:pStyle w:val="ListParagraph"/>
        <w:numPr>
          <w:ilvl w:val="1"/>
          <w:numId w:val="50"/>
        </w:numPr>
      </w:pPr>
      <w:r>
        <w:t>Run-time extension language for custom functions and evaluation</w:t>
      </w:r>
    </w:p>
    <w:p w14:paraId="2842B779" w14:textId="0719C1D9" w:rsidR="00EC1687" w:rsidRDefault="00EC1687" w:rsidP="00871B80">
      <w:pPr>
        <w:pStyle w:val="Heading2"/>
      </w:pPr>
      <w:bookmarkStart w:id="22" w:name="_Toc370367571"/>
      <w:bookmarkStart w:id="23" w:name="_Toc370367572"/>
      <w:bookmarkStart w:id="24" w:name="_Toc370367573"/>
      <w:bookmarkStart w:id="25" w:name="_Toc370367574"/>
      <w:bookmarkStart w:id="26" w:name="_Toc370367575"/>
      <w:bookmarkStart w:id="27" w:name="_Toc370367576"/>
      <w:bookmarkStart w:id="28" w:name="_Toc370367577"/>
      <w:bookmarkStart w:id="29" w:name="_Toc370367578"/>
      <w:bookmarkStart w:id="30" w:name="_Toc370367579"/>
      <w:bookmarkStart w:id="31" w:name="_Toc370367580"/>
      <w:bookmarkStart w:id="32" w:name="_Toc370367581"/>
      <w:bookmarkStart w:id="33" w:name="_Toc370367582"/>
      <w:bookmarkStart w:id="34" w:name="_Toc370367583"/>
      <w:bookmarkStart w:id="35" w:name="_Toc370367584"/>
      <w:bookmarkStart w:id="36" w:name="_Toc370367585"/>
      <w:bookmarkStart w:id="37" w:name="_Toc370367586"/>
      <w:bookmarkStart w:id="38" w:name="_Toc370367587"/>
      <w:bookmarkStart w:id="39" w:name="_Toc370367588"/>
      <w:bookmarkStart w:id="40" w:name="_Toc370367589"/>
      <w:bookmarkStart w:id="41" w:name="_Toc370367590"/>
      <w:bookmarkStart w:id="42" w:name="_Toc370367591"/>
      <w:bookmarkStart w:id="43" w:name="_Toc37451867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71B80">
        <w:t>Starting</w:t>
      </w:r>
      <w:bookmarkEnd w:id="43"/>
    </w:p>
    <w:p w14:paraId="22855575" w14:textId="01E90E97" w:rsidR="00726311" w:rsidRDefault="00DD5AFB" w:rsidP="00DD5AFB">
      <w:r>
        <w:t xml:space="preserve">Start </w:t>
      </w:r>
      <w:r w:rsidR="00E74A35">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14:paraId="702C1B54" w14:textId="77777777" w:rsidR="00C841B7" w:rsidRDefault="00C841B7" w:rsidP="00C841B7">
      <w:pPr>
        <w:keepNext/>
      </w:pPr>
      <w:r>
        <w:rPr>
          <w:noProof/>
          <w:lang w:eastAsia="en-AU"/>
        </w:rPr>
        <w:drawing>
          <wp:inline distT="0" distB="0" distL="0" distR="0" wp14:anchorId="2D6B4730" wp14:editId="0796C1D3">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4">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67215DB3" w14:textId="3925F49F" w:rsidR="00C841B7" w:rsidRDefault="00C841B7" w:rsidP="00C841B7">
      <w:pPr>
        <w:pStyle w:val="Caption"/>
      </w:pPr>
      <w:r>
        <w:t xml:space="preserve">Figure </w:t>
      </w:r>
      <w:fldSimple w:instr=" SEQ Figure \* ARABIC ">
        <w:r w:rsidR="0010278C">
          <w:rPr>
            <w:noProof/>
          </w:rPr>
          <w:t>2</w:t>
        </w:r>
      </w:fldSimple>
      <w:r>
        <w:t xml:space="preserve"> How to start </w:t>
      </w:r>
      <w:r w:rsidR="00E74A35">
        <w:t>ASIM</w:t>
      </w:r>
      <w:r>
        <w:t xml:space="preserve"> in Excel 2010</w:t>
      </w:r>
    </w:p>
    <w:p w14:paraId="0614835B" w14:textId="558BDB5B" w:rsidR="00DD5AFB" w:rsidRDefault="00E74A35" w:rsidP="00DD5AFB">
      <w:r>
        <w:rPr>
          <w:rStyle w:val="Strong"/>
        </w:rPr>
        <w:t>ASIM</w:t>
      </w:r>
      <w:r w:rsidR="004565A0">
        <w:t xml:space="preserve"> </w:t>
      </w:r>
      <w:r w:rsidR="00DD5AFB">
        <w:t>can also be run from the command line, with options similar to those in the Analyser configuration worksheet.</w:t>
      </w:r>
    </w:p>
    <w:p w14:paraId="5C00000A" w14:textId="77777777" w:rsidR="00F8272E" w:rsidRDefault="00F8272E" w:rsidP="00C841B7">
      <w:pPr>
        <w:pStyle w:val="Heading3"/>
      </w:pPr>
      <w:bookmarkStart w:id="44" w:name="_Toc374518680"/>
      <w:r>
        <w:t>Synopsis</w:t>
      </w:r>
      <w:bookmarkEnd w:id="44"/>
    </w:p>
    <w:p w14:paraId="070E7280" w14:textId="77777777"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proofErr w:type="gramStart"/>
      <w:r w:rsidR="00F8272E" w:rsidRPr="00F8272E">
        <w:rPr>
          <w:rFonts w:ascii="Courier New" w:hAnsi="Courier New" w:cs="Courier New"/>
          <w:sz w:val="18"/>
          <w:szCs w:val="18"/>
        </w:rPr>
        <w:t>]</w:t>
      </w:r>
      <w:proofErr w:type="gramEnd"/>
      <w:r w:rsidR="00F8272E" w:rsidRPr="00F8272E">
        <w:rPr>
          <w:rFonts w:ascii="Courier New" w:hAnsi="Courier New" w:cs="Courier New"/>
          <w:sz w:val="18"/>
          <w:szCs w:val="18"/>
        </w:rPr>
        <w:br/>
        <w:t>[--output [period] &lt;</w:t>
      </w:r>
      <w:proofErr w:type="spellStart"/>
      <w:r w:rsidR="00F8272E" w:rsidRPr="00F8272E">
        <w:rPr>
          <w:rFonts w:ascii="Courier New" w:hAnsi="Courier New" w:cs="Courier New"/>
          <w:sz w:val="18"/>
          <w:szCs w:val="18"/>
        </w:rPr>
        <w:t>varlist</w:t>
      </w:r>
      <w:proofErr w:type="spellEnd"/>
      <w:r w:rsidR="00F8272E" w:rsidRPr="00F8272E">
        <w:rPr>
          <w:rFonts w:ascii="Courier New" w:hAnsi="Courier New" w:cs="Courier New"/>
          <w:sz w:val="18"/>
          <w:szCs w:val="18"/>
        </w:rPr>
        <w: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w:t>
      </w:r>
      <w:proofErr w:type="spellStart"/>
      <w:r w:rsidR="00F8272E" w:rsidRPr="00F8272E">
        <w:rPr>
          <w:rFonts w:ascii="Courier New" w:hAnsi="Courier New" w:cs="Courier New"/>
          <w:sz w:val="18"/>
          <w:szCs w:val="18"/>
        </w:rPr>
        <w:t>pathName</w:t>
      </w:r>
      <w:proofErr w:type="spellEnd"/>
      <w:r w:rsidR="00F8272E" w:rsidRPr="00F8272E">
        <w:rPr>
          <w:rFonts w:ascii="Courier New" w:hAnsi="Courier New" w:cs="Courier New"/>
          <w:sz w:val="18"/>
          <w:szCs w:val="18"/>
        </w:rPr>
        <w:t>&gt;]</w:t>
      </w:r>
      <w:r w:rsidR="00150BE1">
        <w:rPr>
          <w:rFonts w:ascii="Courier New" w:hAnsi="Courier New" w:cs="Courier New"/>
          <w:sz w:val="18"/>
          <w:szCs w:val="18"/>
        </w:rPr>
        <w:t xml:space="preserve"> [--</w:t>
      </w:r>
      <w:proofErr w:type="spellStart"/>
      <w:r w:rsidR="00150BE1">
        <w:rPr>
          <w:rFonts w:ascii="Courier New" w:hAnsi="Courier New" w:cs="Courier New"/>
          <w:sz w:val="18"/>
          <w:szCs w:val="18"/>
        </w:rPr>
        <w:t>StartTime</w:t>
      </w:r>
      <w:proofErr w:type="spellEnd"/>
      <w:r w:rsidR="00150BE1">
        <w:rPr>
          <w:rFonts w:ascii="Courier New" w:hAnsi="Courier New" w:cs="Courier New"/>
          <w:sz w:val="18"/>
          <w:szCs w:val="18"/>
        </w:rPr>
        <w:t xml:space="preserve"> &lt;</w:t>
      </w:r>
      <w:proofErr w:type="spellStart"/>
      <w:r w:rsidR="00150BE1">
        <w:rPr>
          <w:rFonts w:ascii="Courier New" w:hAnsi="Courier New" w:cs="Courier New"/>
          <w:sz w:val="18"/>
          <w:szCs w:val="18"/>
        </w:rPr>
        <w:t>starttime</w:t>
      </w:r>
      <w:proofErr w:type="spellEnd"/>
      <w:r w:rsidR="00150BE1">
        <w:rPr>
          <w:rFonts w:ascii="Courier New" w:hAnsi="Courier New" w:cs="Courier New"/>
          <w:sz w:val="18"/>
          <w:szCs w:val="18"/>
        </w:rPr>
        <w:t>&gt;]</w:t>
      </w:r>
      <w:r w:rsidR="00F8272E" w:rsidRPr="00F8272E">
        <w:rPr>
          <w:rFonts w:ascii="Courier New" w:hAnsi="Courier New" w:cs="Courier New"/>
          <w:sz w:val="18"/>
          <w:szCs w:val="18"/>
        </w:rPr>
        <w:t xml:space="preserve"> </w:t>
      </w:r>
      <w:r w:rsidR="005C5766">
        <w:rPr>
          <w:rFonts w:ascii="Courier New" w:hAnsi="Courier New" w:cs="Courier New"/>
          <w:sz w:val="18"/>
          <w:szCs w:val="18"/>
        </w:rPr>
        <w:t>[--watch &lt;</w:t>
      </w:r>
      <w:proofErr w:type="spellStart"/>
      <w:r w:rsidR="005C5766">
        <w:rPr>
          <w:rFonts w:ascii="Courier New" w:hAnsi="Courier New" w:cs="Courier New"/>
          <w:sz w:val="18"/>
          <w:szCs w:val="18"/>
        </w:rPr>
        <w:t>watchfile</w:t>
      </w:r>
      <w:proofErr w:type="spellEnd"/>
      <w:r w:rsidR="005C5766">
        <w:rPr>
          <w:rFonts w:ascii="Courier New" w:hAnsi="Courier New" w:cs="Courier New"/>
          <w:sz w:val="18"/>
          <w:szCs w:val="18"/>
        </w:rPr>
        <w:t>&gt; &lt;</w:t>
      </w:r>
      <w:proofErr w:type="spellStart"/>
      <w:r w:rsidR="005C5766">
        <w:rPr>
          <w:rFonts w:ascii="Courier New" w:hAnsi="Courier New" w:cs="Courier New"/>
          <w:sz w:val="18"/>
          <w:szCs w:val="18"/>
        </w:rPr>
        <w:t>varlist</w:t>
      </w:r>
      <w:proofErr w:type="spellEnd"/>
      <w:r w:rsidR="005C5766">
        <w:rPr>
          <w:rFonts w:ascii="Courier New" w:hAnsi="Courier New" w:cs="Courier New"/>
          <w:sz w:val="18"/>
          <w:szCs w:val="18"/>
        </w:rPr>
        <w:t xml:space="preserve">&gt;] </w:t>
      </w:r>
      <w:r w:rsidR="00F8272E" w:rsidRPr="00F8272E">
        <w:rPr>
          <w:rFonts w:ascii="Courier New" w:hAnsi="Courier New" w:cs="Courier New"/>
          <w:sz w:val="18"/>
          <w:szCs w:val="18"/>
        </w:rPr>
        <w:t>[--</w:t>
      </w:r>
      <w:proofErr w:type="spellStart"/>
      <w:r w:rsidR="00F8272E" w:rsidRPr="00F8272E">
        <w:rPr>
          <w:rFonts w:ascii="Courier New" w:hAnsi="Courier New" w:cs="Courier New"/>
          <w:sz w:val="18"/>
          <w:szCs w:val="18"/>
        </w:rPr>
        <w:t>nopause</w:t>
      </w:r>
      <w:proofErr w:type="spellEnd"/>
      <w:r w:rsidR="00F8272E" w:rsidRPr="00F8272E">
        <w:rPr>
          <w:rFonts w:ascii="Courier New" w:hAnsi="Courier New" w:cs="Courier New"/>
          <w:sz w:val="18"/>
          <w:szCs w:val="18"/>
        </w:rPr>
        <w:t>]</w:t>
      </w:r>
      <w:r w:rsidR="00437EC3">
        <w:br/>
      </w:r>
      <w:r w:rsidR="00437EC3" w:rsidRPr="00437EC3">
        <w:rPr>
          <w:rFonts w:ascii="Courier New" w:hAnsi="Courier New" w:cs="Courier New"/>
          <w:sz w:val="18"/>
          <w:szCs w:val="18"/>
        </w:rPr>
        <w:t>[--algorithm &lt;</w:t>
      </w:r>
      <w:proofErr w:type="spellStart"/>
      <w:r w:rsidR="00437EC3" w:rsidRPr="00437EC3">
        <w:rPr>
          <w:rFonts w:ascii="Courier New" w:hAnsi="Courier New" w:cs="Courier New"/>
          <w:sz w:val="18"/>
          <w:szCs w:val="18"/>
        </w:rPr>
        <w:t>controllerName</w:t>
      </w:r>
      <w:proofErr w:type="spellEnd"/>
      <w:r w:rsidR="00437EC3" w:rsidRPr="00437EC3">
        <w:rPr>
          <w:rFonts w:ascii="Courier New" w:hAnsi="Courier New" w:cs="Courier New"/>
          <w:sz w:val="18"/>
          <w:szCs w:val="18"/>
        </w:rPr>
        <w:t>&gt; &lt;</w:t>
      </w:r>
      <w:proofErr w:type="spellStart"/>
      <w:r w:rsidR="00437EC3" w:rsidRPr="00437EC3">
        <w:rPr>
          <w:rFonts w:ascii="Courier New" w:hAnsi="Courier New" w:cs="Courier New"/>
          <w:sz w:val="18"/>
          <w:szCs w:val="18"/>
        </w:rPr>
        <w:t>dllPath</w:t>
      </w:r>
      <w:proofErr w:type="spellEnd"/>
      <w:r w:rsidR="00437EC3" w:rsidRPr="00437EC3">
        <w:rPr>
          <w:rFonts w:ascii="Courier New" w:hAnsi="Courier New" w:cs="Courier New"/>
          <w:sz w:val="18"/>
          <w:szCs w:val="18"/>
        </w:rPr>
        <w:t>&gt;] [--</w:t>
      </w:r>
      <w:proofErr w:type="spellStart"/>
      <w:r w:rsidR="00437EC3" w:rsidRPr="00437EC3">
        <w:rPr>
          <w:rFonts w:ascii="Courier New" w:hAnsi="Courier New" w:cs="Courier New"/>
          <w:sz w:val="18"/>
          <w:szCs w:val="18"/>
        </w:rPr>
        <w:t>GeneratorStats</w:t>
      </w:r>
      <w:proofErr w:type="spellEnd"/>
      <w:r w:rsidR="00437EC3" w:rsidRPr="00437EC3">
        <w:rPr>
          <w:rFonts w:ascii="Courier New" w:hAnsi="Courier New" w:cs="Courier New"/>
          <w:sz w:val="18"/>
          <w:szCs w:val="18"/>
        </w:rPr>
        <w:t>]</w:t>
      </w:r>
      <w:r w:rsidR="00A67E12">
        <w:rPr>
          <w:rFonts w:ascii="Courier New" w:hAnsi="Courier New" w:cs="Courier New"/>
          <w:sz w:val="18"/>
          <w:szCs w:val="18"/>
        </w:rPr>
        <w:t xml:space="preserve"> [--report </w:t>
      </w:r>
      <w:proofErr w:type="spellStart"/>
      <w:r w:rsidR="00A67E12">
        <w:rPr>
          <w:rFonts w:ascii="Courier New" w:hAnsi="Courier New" w:cs="Courier New"/>
          <w:sz w:val="18"/>
          <w:szCs w:val="18"/>
        </w:rPr>
        <w:t>ReportTemplate</w:t>
      </w:r>
      <w:proofErr w:type="spellEnd"/>
      <w:r w:rsidR="00A67E12">
        <w:rPr>
          <w:rFonts w:ascii="Courier New" w:hAnsi="Courier New" w:cs="Courier New"/>
          <w:sz w:val="18"/>
          <w:szCs w:val="18"/>
        </w:rPr>
        <w:t xml:space="preserve"> </w:t>
      </w:r>
      <w:proofErr w:type="spellStart"/>
      <w:r w:rsidR="00A67E12">
        <w:rPr>
          <w:rFonts w:ascii="Courier New" w:hAnsi="Courier New" w:cs="Courier New"/>
          <w:sz w:val="18"/>
          <w:szCs w:val="18"/>
        </w:rPr>
        <w:t>ReportOutput</w:t>
      </w:r>
      <w:proofErr w:type="spellEnd"/>
      <w:r w:rsidR="00A67E12">
        <w:rPr>
          <w:rFonts w:ascii="Courier New" w:hAnsi="Courier New" w:cs="Courier New"/>
          <w:sz w:val="18"/>
          <w:szCs w:val="18"/>
        </w:rPr>
        <w:t>]</w:t>
      </w:r>
    </w:p>
    <w:p w14:paraId="504B5D6F" w14:textId="54A9A5EF"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10278C" w:rsidRPr="0010278C">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10278C">
        <w:rPr>
          <w:noProof/>
        </w:rPr>
        <w:t>5</w:t>
      </w:r>
      <w:r>
        <w:fldChar w:fldCharType="end"/>
      </w:r>
      <w:r>
        <w:t>.</w:t>
      </w:r>
    </w:p>
    <w:p w14:paraId="764C495B" w14:textId="77777777" w:rsidR="00F8272E" w:rsidRDefault="00F8272E" w:rsidP="00F8272E">
      <w:pPr>
        <w:ind w:firstLine="720"/>
      </w:pPr>
      <w:r>
        <w:t>--</w:t>
      </w:r>
      <w:proofErr w:type="spellStart"/>
      <w:r>
        <w:t>nopause</w:t>
      </w:r>
      <w:proofErr w:type="spellEnd"/>
      <w:r>
        <w:t xml:space="preserve"> tells the application not to prompt to "Press any key to continue" at the end.</w:t>
      </w:r>
    </w:p>
    <w:p w14:paraId="67A726AF" w14:textId="77777777" w:rsidR="00F8272E" w:rsidRDefault="00F8272E" w:rsidP="00F8272E">
      <w:r>
        <w:t xml:space="preserve">All paths are system-quoted (\\ in Windows).  </w:t>
      </w:r>
      <w:proofErr w:type="spellStart"/>
      <w:proofErr w:type="gramStart"/>
      <w:r>
        <w:t>pathName</w:t>
      </w:r>
      <w:proofErr w:type="spellEnd"/>
      <w:proofErr w:type="gramEnd"/>
      <w:r>
        <w:t xml:space="preserve"> is prefixed to both</w:t>
      </w:r>
      <w:r w:rsidR="00545D4B">
        <w:t xml:space="preserve"> </w:t>
      </w:r>
      <w:r w:rsidR="005C5766">
        <w:t>input and output file names, log files and watch files.</w:t>
      </w:r>
    </w:p>
    <w:p w14:paraId="128406E1" w14:textId="77777777" w:rsidR="00F8272E" w:rsidRDefault="00545D4B" w:rsidP="00545D4B">
      <w:pPr>
        <w:pStyle w:val="Heading3"/>
      </w:pPr>
      <w:bookmarkStart w:id="45" w:name="_Toc374518681"/>
      <w:r>
        <w:t>Example</w:t>
      </w:r>
      <w:bookmarkEnd w:id="45"/>
    </w:p>
    <w:p w14:paraId="6E08B084" w14:textId="77777777"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w:t>
      </w:r>
      <w:proofErr w:type="spellStart"/>
      <w:r w:rsidR="00150BE1">
        <w:rPr>
          <w:rFonts w:ascii="Courier New" w:hAnsi="Courier New" w:cs="Courier New"/>
          <w:sz w:val="18"/>
          <w:szCs w:val="18"/>
        </w:rPr>
        <w:t>StartTime</w:t>
      </w:r>
      <w:proofErr w:type="spellEnd"/>
      <w:r w:rsidR="00150BE1">
        <w:rPr>
          <w:rFonts w:ascii="Courier New" w:hAnsi="Courier New" w:cs="Courier New"/>
          <w:sz w:val="18"/>
          <w:szCs w:val="18"/>
        </w:rPr>
        <w:t xml:space="preserv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14:paraId="5E689C6E" w14:textId="77777777" w:rsidR="00EC1687" w:rsidRDefault="00EC1687" w:rsidP="00871B80">
      <w:pPr>
        <w:pStyle w:val="Heading2"/>
      </w:pPr>
      <w:bookmarkStart w:id="46" w:name="_Toc374518682"/>
      <w:r>
        <w:t>Running</w:t>
      </w:r>
      <w:bookmarkEnd w:id="46"/>
    </w:p>
    <w:p w14:paraId="6E461820" w14:textId="31B48220" w:rsidR="00A93128" w:rsidRDefault="00E74A35" w:rsidP="00A93128">
      <w:r>
        <w:rPr>
          <w:rStyle w:val="Strong"/>
        </w:rPr>
        <w:t>ASIM</w:t>
      </w:r>
      <w:r w:rsidR="004565A0">
        <w:t xml:space="preserve"> </w:t>
      </w:r>
      <w:r w:rsidR="00A93128">
        <w:t>will run all calculations once per iteration.  Each iteration represents one second so certain counters use hard-coded values that assume this 1s frequency (energy statistics for example).</w:t>
      </w:r>
    </w:p>
    <w:p w14:paraId="1218809C" w14:textId="546C8FEC" w:rsidR="00A93128" w:rsidRDefault="00A93128" w:rsidP="00A93128">
      <w:r>
        <w:lastRenderedPageBreak/>
        <w:t>Each input file is only read up to the required line, relative to the iteration.  This means that errors in input files will not be detected until the simulation reaches that iteration.</w:t>
      </w:r>
      <w:r w:rsidR="00FC6A9A">
        <w:t xml:space="preserve">  Input file errors, such as incorrectly formatted numbers (e.g. “2.0f”) will cause </w:t>
      </w:r>
      <w:r w:rsidR="00E74A35">
        <w:t>ASIM</w:t>
      </w:r>
      <w:r w:rsidR="00FC6A9A">
        <w:t xml:space="preserve"> to terminate with an error message noting the filename and line number that caused the error.</w:t>
      </w:r>
    </w:p>
    <w:p w14:paraId="510A933F" w14:textId="46E77550" w:rsidR="00A93128" w:rsidRDefault="00A93128" w:rsidP="00A93128">
      <w:r>
        <w:t>Each output file is written on the given</w:t>
      </w:r>
      <w:r w:rsidR="00446556">
        <w:t xml:space="preserve"> period</w:t>
      </w:r>
      <w:r>
        <w:t>, but not flushed</w:t>
      </w:r>
      <w:r w:rsidR="00446556">
        <w:t xml:space="preserve"> (forced from memory onto disk)</w:t>
      </w:r>
      <w:r>
        <w:t xml:space="preserve"> until the simulation has finished, so files may not contain </w:t>
      </w:r>
      <w:r w:rsidR="005C5766">
        <w:t xml:space="preserve">all </w:t>
      </w:r>
      <w:r>
        <w:t xml:space="preserve">data until the </w:t>
      </w:r>
      <w:r w:rsidR="00E74A35">
        <w:t>ASIM</w:t>
      </w:r>
      <w:r w:rsidR="00446556">
        <w:t xml:space="preserve"> </w:t>
      </w:r>
      <w:r>
        <w:t>process has ended.</w:t>
      </w:r>
    </w:p>
    <w:p w14:paraId="1DBFC908" w14:textId="77777777" w:rsidR="00C841B7" w:rsidRDefault="00C841B7" w:rsidP="00A93128">
      <w:r>
        <w:t xml:space="preserve">The control system components run in the following </w:t>
      </w:r>
      <w:r w:rsidR="00B1687C">
        <w:t>loop:</w:t>
      </w:r>
    </w:p>
    <w:p w14:paraId="5CF4CD03" w14:textId="4677F46A" w:rsidR="00446556" w:rsidRDefault="00446556" w:rsidP="00C841B7">
      <w:pPr>
        <w:pStyle w:val="ListParagraph"/>
        <w:numPr>
          <w:ilvl w:val="0"/>
          <w:numId w:val="20"/>
        </w:numPr>
      </w:pPr>
      <w:r>
        <w:t>Run custom evaluation blocks</w:t>
      </w:r>
    </w:p>
    <w:p w14:paraId="618FF605" w14:textId="77777777" w:rsidR="00C841B7" w:rsidRDefault="00C841B7" w:rsidP="00C841B7">
      <w:pPr>
        <w:pStyle w:val="ListParagraph"/>
        <w:numPr>
          <w:ilvl w:val="0"/>
          <w:numId w:val="20"/>
        </w:numPr>
      </w:pPr>
      <w:r>
        <w:t>Read all input files up to the next iteration</w:t>
      </w:r>
    </w:p>
    <w:p w14:paraId="6ADE0DE8" w14:textId="77777777" w:rsidR="00C841B7" w:rsidRDefault="00C841B7" w:rsidP="00C841B7">
      <w:pPr>
        <w:pStyle w:val="ListParagraph"/>
        <w:numPr>
          <w:ilvl w:val="0"/>
          <w:numId w:val="20"/>
        </w:numPr>
      </w:pPr>
      <w:r>
        <w:t>Scale values, if required (</w:t>
      </w:r>
      <w:proofErr w:type="spellStart"/>
      <w:r>
        <w:t>eg</w:t>
      </w:r>
      <w:proofErr w:type="spellEnd"/>
      <w:r>
        <w:t xml:space="preserve">. for load escalation) </w:t>
      </w:r>
    </w:p>
    <w:p w14:paraId="63C8734B" w14:textId="77777777" w:rsidR="00C470CD" w:rsidRDefault="00C470CD" w:rsidP="00C841B7">
      <w:pPr>
        <w:pStyle w:val="ListParagraph"/>
        <w:numPr>
          <w:ilvl w:val="0"/>
          <w:numId w:val="20"/>
        </w:numPr>
      </w:pPr>
      <w:r>
        <w:t>Run control system</w:t>
      </w:r>
    </w:p>
    <w:p w14:paraId="1BFBE162" w14:textId="77777777" w:rsidR="00B1687C" w:rsidRPr="00A93128" w:rsidRDefault="00B1687C" w:rsidP="00C841B7">
      <w:pPr>
        <w:pStyle w:val="ListParagraph"/>
        <w:numPr>
          <w:ilvl w:val="0"/>
          <w:numId w:val="20"/>
        </w:numPr>
      </w:pPr>
      <w:r>
        <w:t>Write output files, including statistics if required</w:t>
      </w:r>
    </w:p>
    <w:p w14:paraId="29023DFA" w14:textId="10A99C16" w:rsidR="00EC1687" w:rsidRDefault="00154D2B" w:rsidP="00871B80">
      <w:pPr>
        <w:pStyle w:val="Heading2"/>
      </w:pPr>
      <w:bookmarkStart w:id="47" w:name="_Toc374518683"/>
      <w:r>
        <w:t xml:space="preserve">Output </w:t>
      </w:r>
      <w:r w:rsidR="00A93128">
        <w:t>Statistics</w:t>
      </w:r>
      <w:bookmarkEnd w:id="47"/>
    </w:p>
    <w:p w14:paraId="6EAE4013" w14:textId="439645CB" w:rsidR="00154D2B" w:rsidRDefault="00154D2B" w:rsidP="00180947">
      <w:r>
        <w:t xml:space="preserve">Statistics in output files can be automatically generated or customised by the user.  </w:t>
      </w:r>
      <w:r w:rsidR="00B41510">
        <w:t>Statistics are useful</w:t>
      </w:r>
      <w:r>
        <w:t xml:space="preserve"> </w:t>
      </w:r>
      <w:r w:rsidR="00B41510">
        <w:t>for c</w:t>
      </w:r>
      <w:r w:rsidR="00B41510" w:rsidRPr="00B41510">
        <w:t>apturing minimum and maximum values that would otherwise be lost in an average value</w:t>
      </w:r>
      <w:r w:rsidR="00B41510">
        <w:t>.</w:t>
      </w:r>
    </w:p>
    <w:p w14:paraId="52471CB3" w14:textId="16781F00" w:rsidR="00B41510" w:rsidRDefault="00154D2B" w:rsidP="00180947">
      <w:r>
        <w:t xml:space="preserve">If the output period is 1 second, then no statistics are generated.  </w:t>
      </w:r>
      <w:r w:rsidR="00B41510">
        <w:t xml:space="preserve">In this case all </w:t>
      </w:r>
      <w:r w:rsidR="00A93128">
        <w:t xml:space="preserve">variables are written to the </w:t>
      </w:r>
      <w:r w:rsidR="00B41510">
        <w:t xml:space="preserve">output </w:t>
      </w:r>
      <w:r w:rsidR="00A93128">
        <w:t xml:space="preserve">file </w:t>
      </w:r>
      <w:r w:rsidR="00D469AA">
        <w:t xml:space="preserve">on </w:t>
      </w:r>
      <w:r w:rsidR="00A93128">
        <w:t>each iteration</w:t>
      </w:r>
      <w:r w:rsidR="00662047">
        <w:t>, without any statistics</w:t>
      </w:r>
      <w:r w:rsidR="00A93128">
        <w:t>.</w:t>
      </w:r>
    </w:p>
    <w:p w14:paraId="4CD98AF3" w14:textId="77777777" w:rsidR="00662047" w:rsidRDefault="00662047" w:rsidP="00662047">
      <w:pPr>
        <w:pStyle w:val="Heading3"/>
      </w:pPr>
      <w:bookmarkStart w:id="48" w:name="_Ref358363275"/>
      <w:bookmarkStart w:id="49" w:name="_Toc374518684"/>
      <w:r>
        <w:t>Automatic Statistic Generation</w:t>
      </w:r>
      <w:bookmarkEnd w:id="48"/>
      <w:bookmarkEnd w:id="49"/>
    </w:p>
    <w:p w14:paraId="50B47CE5" w14:textId="3CBBF6CE" w:rsidR="00A93128" w:rsidRDefault="00A93128" w:rsidP="00A93128">
      <w:r>
        <w:t>If the period is 2</w:t>
      </w:r>
      <w:r w:rsidR="00DB6780">
        <w:t xml:space="preserve"> seconds</w:t>
      </w:r>
      <w:r>
        <w:t xml:space="preserve"> or more, minimum, maximum and average statistics are generated each period</w:t>
      </w:r>
      <w:r w:rsidR="008B0547">
        <w:t>, and the actual variable is not output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14:paraId="56D3E7D3" w14:textId="77777777" w:rsidTr="000F1B7D">
        <w:tc>
          <w:tcPr>
            <w:tcW w:w="1710" w:type="dxa"/>
          </w:tcPr>
          <w:p w14:paraId="37283742" w14:textId="77777777"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14:paraId="1CDC9F31" w14:textId="77777777" w:rsidR="000F1B7D" w:rsidRDefault="000F1B7D" w:rsidP="000F1B7D">
            <w:r>
              <w:t>The minimum value of the variable since the last output</w:t>
            </w:r>
          </w:p>
        </w:tc>
      </w:tr>
      <w:tr w:rsidR="000F1B7D" w14:paraId="3EA39021" w14:textId="77777777" w:rsidTr="000F1B7D">
        <w:tc>
          <w:tcPr>
            <w:tcW w:w="1710" w:type="dxa"/>
          </w:tcPr>
          <w:p w14:paraId="1A717F5E" w14:textId="77777777" w:rsidR="000F1B7D" w:rsidRPr="008C0C14" w:rsidRDefault="000F1B7D" w:rsidP="00ED1CE5">
            <w:pPr>
              <w:rPr>
                <w:rFonts w:ascii="Calibri" w:eastAsia="Times New Roman" w:hAnsi="Calibri" w:cs="Calibri"/>
                <w:color w:val="000000"/>
                <w:sz w:val="22"/>
                <w:szCs w:val="22"/>
                <w:lang w:eastAsia="en-AU"/>
              </w:rPr>
            </w:pPr>
            <w:r>
              <w:t>_</w:t>
            </w:r>
            <w:proofErr w:type="spellStart"/>
            <w:r>
              <w:t>minT</w:t>
            </w:r>
            <w:proofErr w:type="spellEnd"/>
          </w:p>
        </w:tc>
        <w:tc>
          <w:tcPr>
            <w:tcW w:w="6512" w:type="dxa"/>
          </w:tcPr>
          <w:p w14:paraId="0F2FFA57" w14:textId="77777777" w:rsidR="000F1B7D" w:rsidRDefault="000F1B7D" w:rsidP="000F1B7D">
            <w:r>
              <w:t>The occurrence of the minimum value during the last period</w:t>
            </w:r>
          </w:p>
        </w:tc>
      </w:tr>
      <w:tr w:rsidR="000F1B7D" w14:paraId="6FA2D1D9" w14:textId="77777777" w:rsidTr="000F1B7D">
        <w:tc>
          <w:tcPr>
            <w:tcW w:w="1710" w:type="dxa"/>
          </w:tcPr>
          <w:p w14:paraId="23DD287E" w14:textId="77777777"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14:paraId="76672FD4" w14:textId="77777777" w:rsidR="000F1B7D" w:rsidRDefault="000F1B7D" w:rsidP="000F1B7D">
            <w:r>
              <w:t>The maximum value of the variable since the last output</w:t>
            </w:r>
          </w:p>
        </w:tc>
      </w:tr>
      <w:tr w:rsidR="000F1B7D" w14:paraId="57A8471C" w14:textId="77777777" w:rsidTr="000F1B7D">
        <w:tc>
          <w:tcPr>
            <w:tcW w:w="1710" w:type="dxa"/>
          </w:tcPr>
          <w:p w14:paraId="54595928" w14:textId="77777777" w:rsidR="000F1B7D" w:rsidRPr="008C0C14" w:rsidRDefault="000F1B7D" w:rsidP="00ED1CE5">
            <w:pPr>
              <w:rPr>
                <w:rFonts w:ascii="Calibri" w:eastAsia="Times New Roman" w:hAnsi="Calibri" w:cs="Calibri"/>
                <w:color w:val="000000"/>
                <w:sz w:val="22"/>
                <w:szCs w:val="22"/>
                <w:lang w:eastAsia="en-AU"/>
              </w:rPr>
            </w:pPr>
            <w:r>
              <w:t>_</w:t>
            </w:r>
            <w:proofErr w:type="spellStart"/>
            <w:r>
              <w:t>maxT</w:t>
            </w:r>
            <w:proofErr w:type="spellEnd"/>
            <w:r>
              <w:t xml:space="preserve">  </w:t>
            </w:r>
          </w:p>
        </w:tc>
        <w:tc>
          <w:tcPr>
            <w:tcW w:w="6512" w:type="dxa"/>
          </w:tcPr>
          <w:p w14:paraId="02BE3FF5" w14:textId="77777777" w:rsidR="000F1B7D" w:rsidRDefault="000F1B7D" w:rsidP="00ED1CE5">
            <w:r>
              <w:t>The occurrence of the maximum value during the last period</w:t>
            </w:r>
          </w:p>
        </w:tc>
      </w:tr>
      <w:tr w:rsidR="000F1B7D" w14:paraId="147BAE24" w14:textId="77777777" w:rsidTr="000F1B7D">
        <w:tc>
          <w:tcPr>
            <w:tcW w:w="1710" w:type="dxa"/>
          </w:tcPr>
          <w:p w14:paraId="6DBCE459" w14:textId="77777777" w:rsidR="000F1B7D" w:rsidRPr="008C0C14" w:rsidRDefault="000F1B7D" w:rsidP="00ED1CE5">
            <w:pPr>
              <w:rPr>
                <w:rFonts w:ascii="Calibri" w:eastAsia="Times New Roman" w:hAnsi="Calibri" w:cs="Calibri"/>
                <w:color w:val="000000"/>
                <w:sz w:val="22"/>
                <w:szCs w:val="22"/>
                <w:lang w:eastAsia="en-AU"/>
              </w:rPr>
            </w:pPr>
            <w:r>
              <w:t>_</w:t>
            </w:r>
            <w:proofErr w:type="spellStart"/>
            <w:r>
              <w:t>ave</w:t>
            </w:r>
            <w:proofErr w:type="spellEnd"/>
          </w:p>
        </w:tc>
        <w:tc>
          <w:tcPr>
            <w:tcW w:w="6512" w:type="dxa"/>
          </w:tcPr>
          <w:p w14:paraId="02911FC0" w14:textId="77777777" w:rsidR="000F1B7D" w:rsidRDefault="000F1B7D" w:rsidP="00ED1CE5">
            <w:r>
              <w:t>The average of the samples during the last period</w:t>
            </w:r>
          </w:p>
        </w:tc>
      </w:tr>
    </w:tbl>
    <w:p w14:paraId="67D4670E" w14:textId="77777777" w:rsidR="0018685E" w:rsidRDefault="009A2377" w:rsidP="00A93128">
      <w:r>
        <w:t xml:space="preserve">All counters and energy totals (variables ending in </w:t>
      </w:r>
      <w:proofErr w:type="spellStart"/>
      <w:r>
        <w:t>Cnt</w:t>
      </w:r>
      <w:proofErr w:type="spellEnd"/>
      <w:r>
        <w:t xml:space="preserve"> or E) are monotonically increasing, therefore the minimum and maximum will always be the first and last sample in a period.  For this reason, counters are always output as the value of the sample at the end of the period.</w:t>
      </w:r>
    </w:p>
    <w:p w14:paraId="7E6D0DB6" w14:textId="076E9738" w:rsidR="00901694" w:rsidRDefault="00186AA9" w:rsidP="00A93128">
      <w:r>
        <w:t>The following example shows how to configure various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4941"/>
        <w:gridCol w:w="4085"/>
      </w:tblGrid>
      <w:tr w:rsidR="00901694" w14:paraId="39DAE18B" w14:textId="77777777" w:rsidTr="001A384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16CD5F59" w14:textId="1CCA938D" w:rsidR="00901694" w:rsidRDefault="00392630" w:rsidP="00392630">
            <w:pPr>
              <w:spacing w:before="0"/>
            </w:pPr>
            <w:r>
              <w:t>Excel Analyser configuration</w:t>
            </w:r>
          </w:p>
        </w:tc>
        <w:tc>
          <w:tcPr>
            <w:tcW w:w="4508" w:type="dxa"/>
            <w:tcBorders>
              <w:bottom w:val="none" w:sz="0" w:space="0" w:color="auto"/>
            </w:tcBorders>
          </w:tcPr>
          <w:p w14:paraId="5FCF96D9" w14:textId="24840E21" w:rsidR="00901694" w:rsidRDefault="00B863FE" w:rsidP="00392630">
            <w:pPr>
              <w:spacing w:before="0"/>
              <w:cnfStyle w:val="100000000000" w:firstRow="1" w:lastRow="0" w:firstColumn="0" w:lastColumn="0" w:oddVBand="0" w:evenVBand="0" w:oddHBand="0" w:evenHBand="0" w:firstRowFirstColumn="0" w:firstRowLastColumn="0" w:lastRowFirstColumn="0" w:lastRowLastColumn="0"/>
            </w:pPr>
            <w:r>
              <w:t>Columns</w:t>
            </w:r>
            <w:r w:rsidR="00901694">
              <w:t xml:space="preserve"> </w:t>
            </w:r>
            <w:r w:rsidR="00392630">
              <w:t>created in</w:t>
            </w:r>
            <w:r w:rsidR="00901694">
              <w:t xml:space="preserve"> output file</w:t>
            </w:r>
          </w:p>
        </w:tc>
      </w:tr>
      <w:tr w:rsidR="00901694" w14:paraId="3BFE4824"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7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800"/>
              <w:gridCol w:w="915"/>
              <w:gridCol w:w="794"/>
            </w:tblGrid>
            <w:tr w:rsidR="00901694" w14:paraId="624C5171" w14:textId="77777777" w:rsidTr="00AB33B8">
              <w:trPr>
                <w:trHeight w:val="300"/>
              </w:trPr>
              <w:tc>
                <w:tcPr>
                  <w:tcW w:w="936" w:type="dxa"/>
                  <w:shd w:val="clear" w:color="auto" w:fill="auto"/>
                  <w:noWrap/>
                  <w:vAlign w:val="center"/>
                </w:tcPr>
                <w:p w14:paraId="507EC69F"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2A969383" w14:textId="77777777" w:rsidR="00901694" w:rsidRPr="001B6B78"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00" w:type="dxa"/>
                </w:tcPr>
                <w:p w14:paraId="6DA5C295"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0B26BE9A"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94" w:type="dxa"/>
                </w:tcPr>
                <w:p w14:paraId="686ABFC8" w14:textId="77777777" w:rsidR="00901694" w:rsidRDefault="00901694"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AB33B8" w:rsidRPr="005A0E51" w14:paraId="6309B64A" w14:textId="77777777" w:rsidTr="00AB33B8">
              <w:trPr>
                <w:trHeight w:val="300"/>
              </w:trPr>
              <w:tc>
                <w:tcPr>
                  <w:tcW w:w="936" w:type="dxa"/>
                  <w:shd w:val="clear" w:color="auto" w:fill="auto"/>
                  <w:noWrap/>
                  <w:vAlign w:val="center"/>
                </w:tcPr>
                <w:p w14:paraId="588299CE" w14:textId="77777777"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5535AB7" w14:textId="1116D27D" w:rsidR="00AB33B8" w:rsidRPr="001B6B78"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800" w:type="dxa"/>
                </w:tcPr>
                <w:p w14:paraId="09CBE105"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915" w:type="dxa"/>
                </w:tcPr>
                <w:p w14:paraId="6D843BAE"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94" w:type="dxa"/>
                </w:tcPr>
                <w:p w14:paraId="04F26B44" w14:textId="77777777"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proofErr w:type="spellStart"/>
                  <w:r w:rsidRPr="00186AA9">
                    <w:rPr>
                      <w:rFonts w:ascii="Calibri" w:eastAsia="Times New Roman" w:hAnsi="Calibri" w:cs="Times New Roman"/>
                      <w:color w:val="000000"/>
                      <w:sz w:val="22"/>
                      <w:szCs w:val="22"/>
                      <w:lang w:eastAsia="en-AU"/>
                    </w:rPr>
                    <w:t>StatP</w:t>
                  </w:r>
                  <w:proofErr w:type="spellEnd"/>
                </w:p>
              </w:tc>
            </w:tr>
          </w:tbl>
          <w:p w14:paraId="1D0B5BC1" w14:textId="77777777" w:rsidR="00901694" w:rsidRDefault="00901694" w:rsidP="00392630">
            <w:pPr>
              <w:spacing w:before="0"/>
            </w:pPr>
          </w:p>
        </w:tc>
        <w:tc>
          <w:tcPr>
            <w:tcW w:w="4508" w:type="dxa"/>
          </w:tcPr>
          <w:p w14:paraId="57CBAED0" w14:textId="18D7478E" w:rsidR="00901694" w:rsidRDefault="00901694" w:rsidP="00392630">
            <w:pPr>
              <w:spacing w:before="0"/>
              <w:cnfStyle w:val="000000000000" w:firstRow="0" w:lastRow="0" w:firstColumn="0" w:lastColumn="0" w:oddVBand="0" w:evenVBand="0" w:oddHBand="0" w:evenHBand="0" w:firstRowFirstColumn="0" w:firstRowLastColumn="0" w:lastRowFirstColumn="0" w:lastRowLastColumn="0"/>
            </w:pPr>
            <w:r>
              <w:t xml:space="preserve">Gen1P, </w:t>
            </w:r>
            <w:proofErr w:type="spellStart"/>
            <w:r>
              <w:t>StatP</w:t>
            </w:r>
            <w:proofErr w:type="spellEnd"/>
          </w:p>
        </w:tc>
      </w:tr>
      <w:tr w:rsidR="00392630" w14:paraId="5A0C79CD"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468E73CA" w14:textId="77777777" w:rsidTr="00AB33B8">
              <w:trPr>
                <w:trHeight w:val="300"/>
              </w:trPr>
              <w:tc>
                <w:tcPr>
                  <w:tcW w:w="936" w:type="dxa"/>
                  <w:shd w:val="clear" w:color="auto" w:fill="auto"/>
                  <w:noWrap/>
                  <w:vAlign w:val="center"/>
                </w:tcPr>
                <w:p w14:paraId="2BA9945A"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A</w:t>
                  </w:r>
                </w:p>
              </w:tc>
              <w:tc>
                <w:tcPr>
                  <w:tcW w:w="1270" w:type="dxa"/>
                  <w:shd w:val="clear" w:color="auto" w:fill="auto"/>
                  <w:noWrap/>
                  <w:vAlign w:val="center"/>
                </w:tcPr>
                <w:p w14:paraId="23AD033C"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3F61D3A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2701E372"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0E7F5938"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5FCA171E" w14:textId="77777777" w:rsidTr="00AB33B8">
              <w:trPr>
                <w:trHeight w:val="300"/>
              </w:trPr>
              <w:tc>
                <w:tcPr>
                  <w:tcW w:w="936" w:type="dxa"/>
                  <w:shd w:val="clear" w:color="auto" w:fill="auto"/>
                  <w:noWrap/>
                  <w:vAlign w:val="center"/>
                </w:tcPr>
                <w:p w14:paraId="61FCD9EF"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C417F97" w14:textId="06E44FA9"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88E8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2411E176"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5D0339B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proofErr w:type="spellStart"/>
                  <w:r w:rsidRPr="00186AA9">
                    <w:rPr>
                      <w:rFonts w:ascii="Calibri" w:eastAsia="Times New Roman" w:hAnsi="Calibri" w:cs="Times New Roman"/>
                      <w:color w:val="000000"/>
                      <w:sz w:val="22"/>
                      <w:szCs w:val="22"/>
                      <w:lang w:eastAsia="en-AU"/>
                    </w:rPr>
                    <w:t>StatP</w:t>
                  </w:r>
                  <w:proofErr w:type="spellEnd"/>
                </w:p>
              </w:tc>
            </w:tr>
          </w:tbl>
          <w:p w14:paraId="2FDC44F9"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04ECC9D" w14:textId="55621EA1"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 xml:space="preserve">Gen1P_min, Gen1P_minT, Gen1P_max, Gen1P_maxT, Gen1P_ave, </w:t>
            </w:r>
            <w:proofErr w:type="spellStart"/>
            <w:r>
              <w:t>StatP_min</w:t>
            </w:r>
            <w:proofErr w:type="spellEnd"/>
            <w:r>
              <w:t xml:space="preserve">, </w:t>
            </w:r>
            <w:proofErr w:type="spellStart"/>
            <w:r>
              <w:t>StatP_minT</w:t>
            </w:r>
            <w:proofErr w:type="spellEnd"/>
            <w:r>
              <w:t xml:space="preserve">,  </w:t>
            </w:r>
            <w:proofErr w:type="spellStart"/>
            <w:r>
              <w:t>StatP_max</w:t>
            </w:r>
            <w:proofErr w:type="spellEnd"/>
            <w:r>
              <w:t xml:space="preserve">, </w:t>
            </w:r>
            <w:proofErr w:type="spellStart"/>
            <w:r>
              <w:t>StatP_maxT</w:t>
            </w:r>
            <w:proofErr w:type="spellEnd"/>
            <w:r>
              <w:t xml:space="preserve">, </w:t>
            </w:r>
            <w:proofErr w:type="spellStart"/>
            <w:r>
              <w:t>StatP_ave</w:t>
            </w:r>
            <w:proofErr w:type="spellEnd"/>
          </w:p>
        </w:tc>
      </w:tr>
      <w:tr w:rsidR="00392630" w14:paraId="1AB8EBD1"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6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915"/>
              <w:gridCol w:w="724"/>
            </w:tblGrid>
            <w:tr w:rsidR="00392630" w14:paraId="7851B9BA" w14:textId="77777777" w:rsidTr="00AB33B8">
              <w:trPr>
                <w:trHeight w:val="300"/>
              </w:trPr>
              <w:tc>
                <w:tcPr>
                  <w:tcW w:w="936" w:type="dxa"/>
                  <w:shd w:val="clear" w:color="auto" w:fill="auto"/>
                  <w:noWrap/>
                  <w:vAlign w:val="center"/>
                </w:tcPr>
                <w:p w14:paraId="433B7E54"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5C6A2857"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6F9A8AE9"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915" w:type="dxa"/>
                </w:tcPr>
                <w:p w14:paraId="16D00FC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724" w:type="dxa"/>
                </w:tcPr>
                <w:p w14:paraId="46F9CD9C"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392630" w:rsidRPr="005A0E51" w14:paraId="665E746E" w14:textId="77777777" w:rsidTr="00AB33B8">
              <w:trPr>
                <w:trHeight w:val="300"/>
              </w:trPr>
              <w:tc>
                <w:tcPr>
                  <w:tcW w:w="936" w:type="dxa"/>
                  <w:shd w:val="clear" w:color="auto" w:fill="auto"/>
                  <w:noWrap/>
                  <w:vAlign w:val="center"/>
                </w:tcPr>
                <w:p w14:paraId="724F0F86"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5E138ABA" w14:textId="12718CF5"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2EBDF5EF"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915" w:type="dxa"/>
                </w:tcPr>
                <w:p w14:paraId="4890AF09"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Gen1P</w:t>
                  </w:r>
                </w:p>
              </w:tc>
              <w:tc>
                <w:tcPr>
                  <w:tcW w:w="724" w:type="dxa"/>
                </w:tcPr>
                <w:p w14:paraId="7197C49B"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proofErr w:type="spellStart"/>
                  <w:r w:rsidRPr="00186AA9">
                    <w:rPr>
                      <w:rFonts w:ascii="Calibri" w:eastAsia="Times New Roman" w:hAnsi="Calibri" w:cs="Times New Roman"/>
                      <w:color w:val="000000"/>
                      <w:sz w:val="22"/>
                      <w:szCs w:val="22"/>
                      <w:lang w:eastAsia="en-AU"/>
                    </w:rPr>
                    <w:t>StatP</w:t>
                  </w:r>
                  <w:proofErr w:type="spellEnd"/>
                </w:p>
              </w:tc>
            </w:tr>
          </w:tbl>
          <w:p w14:paraId="06A9F7D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4195610C" w14:textId="376E4FF6" w:rsidR="00392630" w:rsidRDefault="00392630" w:rsidP="00392630">
            <w:pPr>
              <w:spacing w:before="0"/>
              <w:cnfStyle w:val="000000000000" w:firstRow="0" w:lastRow="0" w:firstColumn="0" w:lastColumn="0" w:oddVBand="0" w:evenVBand="0" w:oddHBand="0" w:evenHBand="0" w:firstRowFirstColumn="0" w:firstRowLastColumn="0" w:lastRowFirstColumn="0" w:lastRowLastColumn="0"/>
            </w:pPr>
            <w:r>
              <w:t>Gen1StartCnt,Gen1E</w:t>
            </w:r>
          </w:p>
        </w:tc>
      </w:tr>
      <w:tr w:rsidR="00392630" w14:paraId="66BD6206" w14:textId="77777777" w:rsidTr="001A3841">
        <w:trPr>
          <w:cantSplit/>
        </w:trPr>
        <w:tc>
          <w:tcPr>
            <w:cnfStyle w:val="001000000000" w:firstRow="0" w:lastRow="0" w:firstColumn="1" w:lastColumn="0" w:oddVBand="0" w:evenVBand="0" w:oddHBand="0" w:evenHBand="0" w:firstRowFirstColumn="0" w:firstRowLastColumn="0" w:lastRowFirstColumn="0" w:lastRowLastColumn="0"/>
            <w:tcW w:w="4508" w:type="dxa"/>
          </w:tcPr>
          <w:tbl>
            <w:tblPr>
              <w:tblW w:w="431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772"/>
              <w:gridCol w:w="1338"/>
            </w:tblGrid>
            <w:tr w:rsidR="00392630" w14:paraId="46B693D9" w14:textId="77777777" w:rsidTr="00AB33B8">
              <w:trPr>
                <w:trHeight w:val="300"/>
              </w:trPr>
              <w:tc>
                <w:tcPr>
                  <w:tcW w:w="936" w:type="dxa"/>
                  <w:shd w:val="clear" w:color="auto" w:fill="auto"/>
                  <w:noWrap/>
                  <w:vAlign w:val="center"/>
                </w:tcPr>
                <w:p w14:paraId="0A666AA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61666C8" w14:textId="77777777" w:rsidR="00392630" w:rsidRPr="001B6B78"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772" w:type="dxa"/>
                </w:tcPr>
                <w:p w14:paraId="7471BF8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14:paraId="4ACD72B6" w14:textId="77777777" w:rsidR="00392630" w:rsidRDefault="00392630" w:rsidP="00392630">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392630" w:rsidRPr="005A0E51" w14:paraId="2FEA1879" w14:textId="77777777" w:rsidTr="00AB33B8">
              <w:trPr>
                <w:trHeight w:val="300"/>
              </w:trPr>
              <w:tc>
                <w:tcPr>
                  <w:tcW w:w="936" w:type="dxa"/>
                  <w:shd w:val="clear" w:color="auto" w:fill="auto"/>
                  <w:noWrap/>
                  <w:vAlign w:val="center"/>
                </w:tcPr>
                <w:p w14:paraId="6552BC9A" w14:textId="77777777" w:rsidR="00392630" w:rsidRPr="001B6B78"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321A58CE" w14:textId="17571714" w:rsidR="00392630" w:rsidRPr="001B6B78" w:rsidRDefault="00AB33B8"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772" w:type="dxa"/>
                </w:tcPr>
                <w:p w14:paraId="37CDB027"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338" w:type="dxa"/>
                </w:tcPr>
                <w:p w14:paraId="68EB8F6C" w14:textId="77777777" w:rsidR="00392630" w:rsidRPr="005A0E51" w:rsidRDefault="00392630" w:rsidP="00392630">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r>
          </w:tbl>
          <w:p w14:paraId="3D031A15" w14:textId="77777777" w:rsidR="00392630" w:rsidRDefault="00392630" w:rsidP="00392630">
            <w:pPr>
              <w:suppressLineNumbers w:val="0"/>
              <w:spacing w:before="0"/>
              <w:jc w:val="center"/>
              <w:rPr>
                <w:rFonts w:ascii="Calibri" w:eastAsia="Times New Roman" w:hAnsi="Calibri" w:cs="Times New Roman"/>
                <w:color w:val="000000"/>
                <w:sz w:val="22"/>
                <w:szCs w:val="22"/>
                <w:lang w:eastAsia="en-AU"/>
              </w:rPr>
            </w:pPr>
          </w:p>
        </w:tc>
        <w:tc>
          <w:tcPr>
            <w:tcW w:w="4508" w:type="dxa"/>
          </w:tcPr>
          <w:p w14:paraId="3B0C6CF9" w14:textId="342C4902" w:rsidR="00392630" w:rsidRDefault="00392630" w:rsidP="001A3841">
            <w:pPr>
              <w:spacing w:before="0"/>
              <w:cnfStyle w:val="000000000000" w:firstRow="0" w:lastRow="0" w:firstColumn="0" w:lastColumn="0" w:oddVBand="0" w:evenVBand="0" w:oddHBand="0" w:evenHBand="0" w:firstRowFirstColumn="0" w:firstRowLastColumn="0" w:lastRowFirstColumn="0" w:lastRowLastColumn="0"/>
            </w:pPr>
            <w:r>
              <w:t>Gen1P_min, Gen1P_minT, Gen1P_max, Gen1P_maxT, Gen1P_ave,</w:t>
            </w:r>
            <w:r>
              <w:br/>
              <w:t>Gen2P_min, Gen2P_minT, Gen2P_max, Gen2P_maxT, Gen2P_ave,</w:t>
            </w:r>
            <w:r>
              <w:br/>
              <w:t>Gen3P_min, Gen3P_minT, Gen3P_max, Gen3P_maxT, Gen3P_ave,</w:t>
            </w:r>
            <w:r>
              <w:br/>
              <w:t>Gen4P_min, Gen4P_minT, Gen4P_max, Gen4P_maxT, Gen4P_ave</w:t>
            </w:r>
          </w:p>
        </w:tc>
      </w:tr>
    </w:tbl>
    <w:p w14:paraId="5A827BF8" w14:textId="65675422" w:rsidR="00637C56" w:rsidRDefault="00637C56" w:rsidP="00A93128"/>
    <w:p w14:paraId="605ED189" w14:textId="77777777" w:rsidR="009A2377" w:rsidRDefault="00662047" w:rsidP="00662047">
      <w:pPr>
        <w:pStyle w:val="Heading3"/>
      </w:pPr>
      <w:bookmarkStart w:id="50" w:name="_Toc374518685"/>
      <w:r>
        <w:t>Custom Statistic Generation</w:t>
      </w:r>
      <w:bookmarkEnd w:id="50"/>
    </w:p>
    <w:p w14:paraId="4D0EF1DF" w14:textId="5D4B9177" w:rsidR="00B41510" w:rsidRPr="00180947" w:rsidRDefault="00B41510" w:rsidP="0087374D">
      <w:r>
        <w:t>Customising statistics is useful to minimise the number of columns in each output file.</w:t>
      </w:r>
    </w:p>
    <w:p w14:paraId="30994D43" w14:textId="03D69CF6" w:rsidR="00662047" w:rsidRDefault="00662047" w:rsidP="00662047">
      <w:r>
        <w:t>To customise the statistics generated for a particular variable, you can specify a list of statistics to generate in braces</w:t>
      </w:r>
      <w:r w:rsidR="002A35F1">
        <w:t xml:space="preserve"> (in the </w:t>
      </w:r>
      <w:proofErr w:type="spellStart"/>
      <w:r w:rsidR="00446556">
        <w:t>c</w:t>
      </w:r>
      <w:r w:rsidR="002A35F1">
        <w:t>onfig</w:t>
      </w:r>
      <w:proofErr w:type="spellEnd"/>
      <w:r w:rsidR="002A35F1">
        <w:t xml:space="preserve"> </w:t>
      </w:r>
      <w:r w:rsidR="00446556">
        <w:t>work</w:t>
      </w:r>
      <w:r w:rsidR="002A35F1">
        <w:t>sheet)</w:t>
      </w:r>
      <w:r>
        <w:t xml:space="preserve">.  Valid options for this list are: </w:t>
      </w:r>
      <w:r w:rsidRPr="00AB5616">
        <w:rPr>
          <w:rStyle w:val="SubtleEmphasis"/>
        </w:rPr>
        <w:t>Min</w:t>
      </w:r>
      <w:r>
        <w:t xml:space="preserve">, </w:t>
      </w:r>
      <w:proofErr w:type="spellStart"/>
      <w:r w:rsidRPr="00AB5616">
        <w:rPr>
          <w:rStyle w:val="SubtleEmphasis"/>
        </w:rPr>
        <w:t>MinT</w:t>
      </w:r>
      <w:proofErr w:type="spellEnd"/>
      <w:r>
        <w:t xml:space="preserve">, </w:t>
      </w:r>
      <w:r w:rsidRPr="00AB5616">
        <w:rPr>
          <w:rStyle w:val="SubtleEmphasis"/>
        </w:rPr>
        <w:t>Max</w:t>
      </w:r>
      <w:r>
        <w:t xml:space="preserve">, </w:t>
      </w:r>
      <w:proofErr w:type="spellStart"/>
      <w:r w:rsidRPr="00AB5616">
        <w:rPr>
          <w:rStyle w:val="SubtleEmphasis"/>
        </w:rPr>
        <w:t>MaxT</w:t>
      </w:r>
      <w:proofErr w:type="spellEnd"/>
      <w:r>
        <w:t xml:space="preserve">, </w:t>
      </w:r>
      <w:r w:rsidRPr="00AB5616">
        <w:rPr>
          <w:rStyle w:val="SubtleEmphasis"/>
        </w:rPr>
        <w:t>Ave</w:t>
      </w:r>
      <w:r>
        <w:t>,</w:t>
      </w:r>
      <w:r w:rsidR="00446556">
        <w:t xml:space="preserve"> and</w:t>
      </w:r>
      <w:r>
        <w:t xml:space="preserve"> </w:t>
      </w:r>
      <w:r w:rsidRPr="00AB5616">
        <w:rPr>
          <w:rStyle w:val="SubtleEmphasis"/>
        </w:rPr>
        <w:t>Act</w:t>
      </w:r>
      <w:r>
        <w:t xml:space="preserve">.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10278C">
        <w:rPr>
          <w:i/>
        </w:rPr>
        <w:t>8.3.1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10278C" w:rsidRPr="0010278C">
        <w:rPr>
          <w:i/>
        </w:rPr>
        <w:t>Automatic Statistic Generation</w:t>
      </w:r>
      <w:r w:rsidRPr="00662047">
        <w:rPr>
          <w:i/>
        </w:rPr>
        <w:fldChar w:fldCharType="end"/>
      </w:r>
      <w:r>
        <w:t xml:space="preserve">.  </w:t>
      </w:r>
      <w:r w:rsidR="00446556">
        <w:t xml:space="preserve">The </w:t>
      </w:r>
      <w:r w:rsidRPr="00AB5616">
        <w:rPr>
          <w:rStyle w:val="SubtleEmphasis"/>
        </w:rPr>
        <w:t>Act</w:t>
      </w:r>
      <w:r>
        <w:t xml:space="preserve"> </w:t>
      </w:r>
      <w:r w:rsidR="00446556">
        <w:t xml:space="preserve">statistic </w:t>
      </w:r>
      <w:r>
        <w:t>will provide a “spot sample”</w:t>
      </w:r>
      <w:r w:rsidR="00446556">
        <w:t xml:space="preserve">, </w:t>
      </w:r>
      <w:r w:rsidR="004B46C4">
        <w:t>which</w:t>
      </w:r>
      <w:r w:rsidR="00446556">
        <w:t xml:space="preserve"> is the current value at that point in time,</w:t>
      </w:r>
      <w:r>
        <w:t xml:space="preserve"> in the same way that counters and energy totals are described above.</w:t>
      </w:r>
    </w:p>
    <w:p w14:paraId="307FE4A1" w14:textId="02E8BD1B" w:rsidR="00B863FE" w:rsidRDefault="00B863FE" w:rsidP="00662047">
      <w:r>
        <w:t>The following example shows how to configure custom statistics and the respective columns that are written to the specified output file.</w:t>
      </w: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40" w:type="dxa"/>
        </w:tblCellMar>
        <w:tblLook w:val="04A0" w:firstRow="1" w:lastRow="0" w:firstColumn="1" w:lastColumn="0" w:noHBand="0" w:noVBand="1"/>
      </w:tblPr>
      <w:tblGrid>
        <w:gridCol w:w="6324"/>
        <w:gridCol w:w="2702"/>
      </w:tblGrid>
      <w:tr w:rsidR="00AB33B8" w14:paraId="24A59E69" w14:textId="77777777" w:rsidTr="00AB33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6277" w:type="dxa"/>
            <w:tcBorders>
              <w:bottom w:val="none" w:sz="0" w:space="0" w:color="auto"/>
            </w:tcBorders>
          </w:tcPr>
          <w:p w14:paraId="7B116314" w14:textId="77777777" w:rsidR="00AB33B8" w:rsidRDefault="00AB33B8" w:rsidP="000D1589">
            <w:pPr>
              <w:spacing w:before="0"/>
            </w:pPr>
            <w:r>
              <w:t>Excel Analyser configuration</w:t>
            </w:r>
          </w:p>
        </w:tc>
        <w:tc>
          <w:tcPr>
            <w:tcW w:w="2749" w:type="dxa"/>
            <w:tcBorders>
              <w:bottom w:val="none" w:sz="0" w:space="0" w:color="auto"/>
            </w:tcBorders>
          </w:tcPr>
          <w:p w14:paraId="6512FDF5" w14:textId="77777777" w:rsidR="00AB33B8" w:rsidRDefault="00AB33B8" w:rsidP="000D1589">
            <w:pPr>
              <w:spacing w:before="0"/>
              <w:cnfStyle w:val="100000000000" w:firstRow="1" w:lastRow="0" w:firstColumn="0" w:lastColumn="0" w:oddVBand="0" w:evenVBand="0" w:oddHBand="0" w:evenHBand="0" w:firstRowFirstColumn="0" w:firstRowLastColumn="0" w:lastRowFirstColumn="0" w:lastRowLastColumn="0"/>
            </w:pPr>
            <w:r>
              <w:t>Columns created in output file</w:t>
            </w:r>
          </w:p>
        </w:tc>
      </w:tr>
      <w:tr w:rsidR="00AB33B8" w14:paraId="18E19BE1"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58"/>
              <w:gridCol w:w="1745"/>
              <w:gridCol w:w="1158"/>
            </w:tblGrid>
            <w:tr w:rsidR="00F15CA4" w14:paraId="5EFA37EE" w14:textId="77777777" w:rsidTr="00F15CA4">
              <w:trPr>
                <w:trHeight w:val="300"/>
              </w:trPr>
              <w:tc>
                <w:tcPr>
                  <w:tcW w:w="936" w:type="dxa"/>
                  <w:shd w:val="clear" w:color="auto" w:fill="auto"/>
                  <w:noWrap/>
                  <w:vAlign w:val="center"/>
                </w:tcPr>
                <w:p w14:paraId="00BAE609"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D178A1D"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658" w:type="dxa"/>
                </w:tcPr>
                <w:p w14:paraId="2B1A3FC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5" w:type="dxa"/>
                </w:tcPr>
                <w:p w14:paraId="290D479D"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0" w:type="auto"/>
                </w:tcPr>
                <w:p w14:paraId="7D81287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2768CEE3" w14:textId="77777777" w:rsidTr="00F15CA4">
              <w:trPr>
                <w:trHeight w:val="300"/>
              </w:trPr>
              <w:tc>
                <w:tcPr>
                  <w:tcW w:w="936" w:type="dxa"/>
                  <w:shd w:val="clear" w:color="auto" w:fill="auto"/>
                  <w:noWrap/>
                  <w:vAlign w:val="center"/>
                </w:tcPr>
                <w:p w14:paraId="40408DD6"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078E258F" w14:textId="10651881"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658" w:type="dxa"/>
                </w:tcPr>
                <w:p w14:paraId="73439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745" w:type="dxa"/>
                </w:tcPr>
                <w:p w14:paraId="032FA772" w14:textId="4C8C26BB"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w:t>
                  </w:r>
                  <w:proofErr w:type="spellStart"/>
                  <w:r w:rsidRPr="00EB2CC7">
                    <w:rPr>
                      <w:rFonts w:ascii="Calibri" w:eastAsia="Times New Roman" w:hAnsi="Calibri" w:cs="Times New Roman"/>
                      <w:color w:val="000000"/>
                      <w:sz w:val="22"/>
                      <w:szCs w:val="22"/>
                      <w:lang w:eastAsia="en-AU"/>
                    </w:rPr>
                    <w:t>Min,Max</w:t>
                  </w:r>
                  <w:proofErr w:type="spellEnd"/>
                  <w:r w:rsidRPr="00EB2CC7">
                    <w:rPr>
                      <w:rFonts w:ascii="Calibri" w:eastAsia="Times New Roman" w:hAnsi="Calibri" w:cs="Times New Roman"/>
                      <w:color w:val="000000"/>
                      <w:sz w:val="22"/>
                      <w:szCs w:val="22"/>
                      <w:lang w:eastAsia="en-AU"/>
                    </w:rPr>
                    <w:t>}</w:t>
                  </w:r>
                </w:p>
              </w:tc>
              <w:tc>
                <w:tcPr>
                  <w:tcW w:w="0" w:type="auto"/>
                </w:tcPr>
                <w:p w14:paraId="56376D4C" w14:textId="5DA775E9"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proofErr w:type="spellStart"/>
                  <w:r w:rsidRPr="00EB2CC7">
                    <w:rPr>
                      <w:rFonts w:ascii="Calibri" w:eastAsia="Times New Roman" w:hAnsi="Calibri" w:cs="Times New Roman"/>
                      <w:color w:val="000000"/>
                      <w:sz w:val="22"/>
                      <w:szCs w:val="22"/>
                      <w:lang w:eastAsia="en-AU"/>
                    </w:rPr>
                    <w:t>StatP</w:t>
                  </w:r>
                  <w:proofErr w:type="spellEnd"/>
                  <w:r w:rsidRPr="00EB2CC7">
                    <w:rPr>
                      <w:rFonts w:ascii="Calibri" w:eastAsia="Times New Roman" w:hAnsi="Calibri" w:cs="Times New Roman"/>
                      <w:color w:val="000000"/>
                      <w:sz w:val="22"/>
                      <w:szCs w:val="22"/>
                      <w:lang w:eastAsia="en-AU"/>
                    </w:rPr>
                    <w:t>{Ave}</w:t>
                  </w:r>
                </w:p>
              </w:tc>
            </w:tr>
          </w:tbl>
          <w:p w14:paraId="7AD58F83" w14:textId="77777777" w:rsidR="00AB33B8" w:rsidRDefault="00AB33B8" w:rsidP="000D1589">
            <w:pPr>
              <w:spacing w:before="0"/>
            </w:pPr>
          </w:p>
        </w:tc>
        <w:tc>
          <w:tcPr>
            <w:tcW w:w="2749" w:type="dxa"/>
          </w:tcPr>
          <w:p w14:paraId="6DEF8581" w14:textId="49A91B0E"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Gen1P</w:t>
            </w:r>
            <w:bookmarkStart w:id="51" w:name="_Ref358363854"/>
            <w:r>
              <w:rPr>
                <w:rStyle w:val="FootnoteReference"/>
              </w:rPr>
              <w:footnoteReference w:id="2"/>
            </w:r>
            <w:bookmarkEnd w:id="51"/>
            <w:r>
              <w:t>, StatP</w:t>
            </w:r>
            <w:r w:rsidRPr="00671772">
              <w:rPr>
                <w:rStyle w:val="FootnoteReference"/>
              </w:rPr>
              <w:fldChar w:fldCharType="begin"/>
            </w:r>
            <w:r w:rsidRPr="00671772">
              <w:rPr>
                <w:rStyle w:val="FootnoteReference"/>
              </w:rPr>
              <w:instrText xml:space="preserve"> NOTEREF _Ref358363854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10278C">
              <w:rPr>
                <w:rStyle w:val="FootnoteReference"/>
              </w:rPr>
              <w:t>2</w:t>
            </w:r>
            <w:r w:rsidRPr="00671772">
              <w:rPr>
                <w:rStyle w:val="FootnoteReference"/>
              </w:rPr>
              <w:fldChar w:fldCharType="end"/>
            </w:r>
          </w:p>
        </w:tc>
      </w:tr>
      <w:tr w:rsidR="00AB33B8" w14:paraId="2D0A43DC"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746"/>
              <w:gridCol w:w="1116"/>
            </w:tblGrid>
            <w:tr w:rsidR="00F15CA4" w14:paraId="28FF3DCF" w14:textId="77777777" w:rsidTr="00EB2CC7">
              <w:trPr>
                <w:trHeight w:val="300"/>
              </w:trPr>
              <w:tc>
                <w:tcPr>
                  <w:tcW w:w="936" w:type="dxa"/>
                  <w:shd w:val="clear" w:color="auto" w:fill="auto"/>
                  <w:noWrap/>
                  <w:vAlign w:val="center"/>
                </w:tcPr>
                <w:p w14:paraId="2225BD83"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1CE41B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7611903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746" w:type="dxa"/>
                </w:tcPr>
                <w:p w14:paraId="1AD79F99"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084" w:type="dxa"/>
                </w:tcPr>
                <w:p w14:paraId="5D127AD6"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F15CA4" w:rsidRPr="005A0E51" w14:paraId="3A705C43" w14:textId="77777777" w:rsidTr="00EB2CC7">
              <w:trPr>
                <w:trHeight w:val="300"/>
              </w:trPr>
              <w:tc>
                <w:tcPr>
                  <w:tcW w:w="936" w:type="dxa"/>
                  <w:shd w:val="clear" w:color="auto" w:fill="auto"/>
                  <w:noWrap/>
                  <w:vAlign w:val="center"/>
                </w:tcPr>
                <w:p w14:paraId="62F2EE69"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1CB12589" w14:textId="21A5AB0A"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52F9C81E"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746" w:type="dxa"/>
                </w:tcPr>
                <w:p w14:paraId="537F0E73" w14:textId="4DD9AAE4"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Gen1P{Ave}</w:t>
                  </w:r>
                </w:p>
              </w:tc>
              <w:tc>
                <w:tcPr>
                  <w:tcW w:w="1084" w:type="dxa"/>
                </w:tcPr>
                <w:p w14:paraId="4C5A2CAA" w14:textId="327DBCD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proofErr w:type="spellStart"/>
                  <w:r w:rsidRPr="00EB2CC7">
                    <w:rPr>
                      <w:rFonts w:ascii="Calibri" w:eastAsia="Times New Roman" w:hAnsi="Calibri" w:cs="Times New Roman"/>
                      <w:color w:val="000000"/>
                      <w:sz w:val="22"/>
                      <w:szCs w:val="22"/>
                      <w:lang w:eastAsia="en-AU"/>
                    </w:rPr>
                    <w:t>StatP</w:t>
                  </w:r>
                  <w:proofErr w:type="spellEnd"/>
                  <w:r w:rsidRPr="00EB2CC7">
                    <w:rPr>
                      <w:rFonts w:ascii="Calibri" w:eastAsia="Times New Roman" w:hAnsi="Calibri" w:cs="Times New Roman"/>
                      <w:color w:val="000000"/>
                      <w:sz w:val="22"/>
                      <w:szCs w:val="22"/>
                      <w:lang w:eastAsia="en-AU"/>
                    </w:rPr>
                    <w:t>{Act}</w:t>
                  </w:r>
                </w:p>
              </w:tc>
            </w:tr>
          </w:tbl>
          <w:p w14:paraId="03903C67"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4F69E886" w14:textId="609B1870"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 xml:space="preserve">Gen1P_ave, </w:t>
            </w:r>
            <w:proofErr w:type="spellStart"/>
            <w:r>
              <w:t>StatP</w:t>
            </w:r>
            <w:proofErr w:type="spellEnd"/>
          </w:p>
        </w:tc>
      </w:tr>
      <w:tr w:rsidR="00AB33B8" w14:paraId="60566E9E" w14:textId="77777777" w:rsidTr="00AB33B8">
        <w:trPr>
          <w:cantSplit/>
        </w:trPr>
        <w:tc>
          <w:tcPr>
            <w:cnfStyle w:val="001000000000" w:firstRow="0" w:lastRow="0" w:firstColumn="1" w:lastColumn="0" w:oddVBand="0" w:evenVBand="0" w:oddHBand="0" w:evenHBand="0" w:firstRowFirstColumn="0" w:firstRowLastColumn="0" w:lastRowFirstColumn="0" w:lastRowLastColumn="0"/>
            <w:tcW w:w="6277" w:type="dxa"/>
          </w:tcPr>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270"/>
              <w:gridCol w:w="663"/>
              <w:gridCol w:w="1903"/>
              <w:gridCol w:w="1326"/>
            </w:tblGrid>
            <w:tr w:rsidR="00EB2CC7" w14:paraId="44F156EE" w14:textId="77777777" w:rsidTr="00EB2CC7">
              <w:trPr>
                <w:trHeight w:val="300"/>
              </w:trPr>
              <w:tc>
                <w:tcPr>
                  <w:tcW w:w="936" w:type="dxa"/>
                  <w:shd w:val="clear" w:color="auto" w:fill="auto"/>
                  <w:noWrap/>
                  <w:vAlign w:val="center"/>
                </w:tcPr>
                <w:p w14:paraId="7DDA06F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270" w:type="dxa"/>
                  <w:shd w:val="clear" w:color="auto" w:fill="auto"/>
                  <w:noWrap/>
                  <w:vAlign w:val="center"/>
                </w:tcPr>
                <w:p w14:paraId="304A2CD7" w14:textId="77777777" w:rsidR="00AB33B8" w:rsidRPr="001B6B7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0" w:type="auto"/>
                </w:tcPr>
                <w:p w14:paraId="28A6F85E"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696" w:type="dxa"/>
                </w:tcPr>
                <w:p w14:paraId="2892F3D5"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1533" w:type="dxa"/>
                </w:tcPr>
                <w:p w14:paraId="28A1095F" w14:textId="77777777" w:rsidR="00AB33B8" w:rsidRDefault="00AB33B8" w:rsidP="000D1589">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EB2CC7" w:rsidRPr="005A0E51" w14:paraId="58362B11" w14:textId="77777777" w:rsidTr="00EB2CC7">
              <w:trPr>
                <w:trHeight w:val="300"/>
              </w:trPr>
              <w:tc>
                <w:tcPr>
                  <w:tcW w:w="936" w:type="dxa"/>
                  <w:shd w:val="clear" w:color="auto" w:fill="auto"/>
                  <w:noWrap/>
                  <w:vAlign w:val="center"/>
                </w:tcPr>
                <w:p w14:paraId="79A0C4FF" w14:textId="77777777"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270" w:type="dxa"/>
                  <w:shd w:val="clear" w:color="auto" w:fill="auto"/>
                  <w:noWrap/>
                  <w:vAlign w:val="center"/>
                </w:tcPr>
                <w:p w14:paraId="27B250FE" w14:textId="5E597D16" w:rsidR="00AB33B8" w:rsidRPr="001B6B78"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r w:rsidRPr="005A0E51">
                    <w:rPr>
                      <w:rFonts w:ascii="Calibri" w:eastAsia="Times New Roman" w:hAnsi="Calibri" w:cs="Times New Roman"/>
                      <w:color w:val="000000"/>
                      <w:sz w:val="22"/>
                      <w:szCs w:val="22"/>
                      <w:lang w:eastAsia="en-AU"/>
                    </w:rPr>
                    <w:t>.csv</w:t>
                  </w:r>
                </w:p>
              </w:tc>
              <w:tc>
                <w:tcPr>
                  <w:tcW w:w="0" w:type="auto"/>
                </w:tcPr>
                <w:p w14:paraId="7ED9D88B" w14:textId="77777777"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1A3841">
                    <w:rPr>
                      <w:rFonts w:ascii="Calibri" w:eastAsia="Times New Roman" w:hAnsi="Calibri" w:cs="Times New Roman"/>
                      <w:color w:val="000000"/>
                      <w:sz w:val="22"/>
                      <w:szCs w:val="22"/>
                      <w:lang w:eastAsia="en-AU"/>
                    </w:rPr>
                    <w:t>3600</w:t>
                  </w:r>
                </w:p>
              </w:tc>
              <w:tc>
                <w:tcPr>
                  <w:tcW w:w="1696" w:type="dxa"/>
                </w:tcPr>
                <w:p w14:paraId="06553626" w14:textId="04D104B6" w:rsidR="00AB33B8" w:rsidRPr="005A0E51" w:rsidRDefault="00AB33B8" w:rsidP="00AB33B8">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Gen1StartCnt{Ave}</w:t>
                  </w:r>
                </w:p>
              </w:tc>
              <w:tc>
                <w:tcPr>
                  <w:tcW w:w="1533" w:type="dxa"/>
                </w:tcPr>
                <w:p w14:paraId="0E0B07C8" w14:textId="4A52BD0A" w:rsidR="00AB33B8" w:rsidRPr="005A0E51" w:rsidRDefault="00AB33B8" w:rsidP="000D1589">
                  <w:pPr>
                    <w:suppressLineNumbers w:val="0"/>
                    <w:spacing w:before="0" w:after="0" w:line="240" w:lineRule="auto"/>
                    <w:rPr>
                      <w:rFonts w:ascii="Calibri" w:eastAsia="Times New Roman" w:hAnsi="Calibri" w:cs="Times New Roman"/>
                      <w:color w:val="000000"/>
                      <w:sz w:val="22"/>
                      <w:szCs w:val="22"/>
                      <w:lang w:eastAsia="en-AU"/>
                    </w:rPr>
                  </w:pPr>
                  <w:r w:rsidRPr="00EB2CC7">
                    <w:rPr>
                      <w:rFonts w:ascii="Calibri" w:eastAsia="Times New Roman" w:hAnsi="Calibri" w:cs="Times New Roman"/>
                      <w:color w:val="000000"/>
                      <w:sz w:val="22"/>
                      <w:szCs w:val="22"/>
                      <w:lang w:eastAsia="en-AU"/>
                    </w:rPr>
                    <w:t>Gen1E{Max}</w:t>
                  </w:r>
                </w:p>
              </w:tc>
            </w:tr>
          </w:tbl>
          <w:p w14:paraId="311F19D9" w14:textId="77777777" w:rsidR="00AB33B8" w:rsidRDefault="00AB33B8" w:rsidP="000D1589">
            <w:pPr>
              <w:suppressLineNumbers w:val="0"/>
              <w:spacing w:before="0"/>
              <w:jc w:val="center"/>
              <w:rPr>
                <w:rFonts w:ascii="Calibri" w:eastAsia="Times New Roman" w:hAnsi="Calibri" w:cs="Times New Roman"/>
                <w:color w:val="000000"/>
                <w:sz w:val="22"/>
                <w:szCs w:val="22"/>
                <w:lang w:eastAsia="en-AU"/>
              </w:rPr>
            </w:pPr>
          </w:p>
        </w:tc>
        <w:tc>
          <w:tcPr>
            <w:tcW w:w="2749" w:type="dxa"/>
          </w:tcPr>
          <w:p w14:paraId="112F582D" w14:textId="33D650F4" w:rsidR="00AB33B8" w:rsidRDefault="00AB33B8" w:rsidP="000D1589">
            <w:pPr>
              <w:spacing w:before="0"/>
              <w:cnfStyle w:val="000000000000" w:firstRow="0" w:lastRow="0" w:firstColumn="0" w:lastColumn="0" w:oddVBand="0" w:evenVBand="0" w:oddHBand="0" w:evenHBand="0" w:firstRowFirstColumn="0" w:firstRowLastColumn="0" w:lastRowFirstColumn="0" w:lastRowLastColumn="0"/>
            </w:pPr>
            <w:r>
              <w:t>Gen1StartCnt</w:t>
            </w:r>
            <w:bookmarkStart w:id="52" w:name="_Ref358363927"/>
            <w:r>
              <w:rPr>
                <w:rStyle w:val="FootnoteReference"/>
              </w:rPr>
              <w:footnoteReference w:id="3"/>
            </w:r>
            <w:bookmarkEnd w:id="52"/>
            <w:r>
              <w:t>,Gen1E</w:t>
            </w:r>
            <w:r w:rsidRPr="00671772">
              <w:rPr>
                <w:rStyle w:val="FootnoteReference"/>
              </w:rPr>
              <w:fldChar w:fldCharType="begin"/>
            </w:r>
            <w:r w:rsidRPr="00671772">
              <w:rPr>
                <w:rStyle w:val="FootnoteReference"/>
              </w:rPr>
              <w:instrText xml:space="preserve"> NOTEREF _Ref358363927 \h </w:instrText>
            </w:r>
            <w:r>
              <w:rPr>
                <w:rStyle w:val="FootnoteReference"/>
              </w:rPr>
              <w:instrText xml:space="preserve"> \* MERGEFORMAT </w:instrText>
            </w:r>
            <w:r w:rsidRPr="00671772">
              <w:rPr>
                <w:rStyle w:val="FootnoteReference"/>
              </w:rPr>
            </w:r>
            <w:r w:rsidRPr="00671772">
              <w:rPr>
                <w:rStyle w:val="FootnoteReference"/>
              </w:rPr>
              <w:fldChar w:fldCharType="separate"/>
            </w:r>
            <w:r w:rsidR="0010278C">
              <w:rPr>
                <w:rStyle w:val="FootnoteReference"/>
              </w:rPr>
              <w:t>3</w:t>
            </w:r>
            <w:r w:rsidRPr="00671772">
              <w:rPr>
                <w:rStyle w:val="FootnoteReference"/>
              </w:rPr>
              <w:fldChar w:fldCharType="end"/>
            </w:r>
          </w:p>
        </w:tc>
      </w:tr>
    </w:tbl>
    <w:p w14:paraId="540D3DFD" w14:textId="77777777" w:rsidR="00671772" w:rsidRDefault="00671772" w:rsidP="00662047">
      <w:pPr>
        <w:sectPr w:rsidR="00671772" w:rsidSect="00901694">
          <w:footnotePr>
            <w:pos w:val="beneathText"/>
          </w:footnotePr>
          <w:type w:val="continuous"/>
          <w:pgSz w:w="11906" w:h="16838" w:code="9"/>
          <w:pgMar w:top="1440" w:right="1440" w:bottom="1440" w:left="1440" w:header="709" w:footer="709" w:gutter="0"/>
          <w:lnNumType w:countBy="1" w:restart="newSection"/>
          <w:cols w:space="708"/>
          <w:docGrid w:linePitch="360"/>
        </w:sectPr>
      </w:pPr>
    </w:p>
    <w:p w14:paraId="1B0FE2F0" w14:textId="77777777" w:rsidR="00662047" w:rsidRPr="00662047" w:rsidRDefault="00662047" w:rsidP="00662047"/>
    <w:p w14:paraId="4B81C45D" w14:textId="77777777" w:rsidR="00852838" w:rsidRDefault="00852838" w:rsidP="00852838">
      <w:pPr>
        <w:pStyle w:val="Heading2"/>
      </w:pPr>
      <w:bookmarkStart w:id="53" w:name="_Toc374518686"/>
      <w:r>
        <w:t>Scaling</w:t>
      </w:r>
      <w:bookmarkEnd w:id="53"/>
    </w:p>
    <w:p w14:paraId="4C56FFF2" w14:textId="2DACF5DE" w:rsidR="00852838" w:rsidRDefault="00852838" w:rsidP="00FB22E3">
      <w:r>
        <w:t xml:space="preserve">Values can be scaled over time, so that input data can be escalated </w:t>
      </w:r>
      <w:r w:rsidR="002A35F1">
        <w:t>as required, such as to simulate price inflation or community load growth</w:t>
      </w:r>
      <w:r>
        <w:t>.</w:t>
      </w:r>
    </w:p>
    <w:p w14:paraId="40A5D0CA" w14:textId="655EF6E4" w:rsidR="00852838" w:rsidRDefault="00852838" w:rsidP="00852838">
      <w:r>
        <w:t>To scale a value, another parameter must be created, with the original parameter name beginning with “&gt;”.  For example, to scale station load, include both “</w:t>
      </w:r>
      <w:proofErr w:type="spellStart"/>
      <w:r>
        <w:t>StatP</w:t>
      </w:r>
      <w:proofErr w:type="spellEnd"/>
      <w:r>
        <w:t>” and “&gt;</w:t>
      </w:r>
      <w:proofErr w:type="spellStart"/>
      <w:r>
        <w:t>StatP</w:t>
      </w:r>
      <w:proofErr w:type="spellEnd"/>
      <w:r>
        <w:t>”.</w:t>
      </w:r>
      <w:r w:rsidR="00CE1571">
        <w:t xml:space="preserve">  </w:t>
      </w:r>
      <w:proofErr w:type="spellStart"/>
      <w:r>
        <w:t>StatP</w:t>
      </w:r>
      <w:proofErr w:type="spellEnd"/>
      <w:r>
        <w:t xml:space="preserve"> would contain time series data, and “&gt;</w:t>
      </w:r>
      <w:proofErr w:type="spellStart"/>
      <w:r>
        <w:t>StatP</w:t>
      </w:r>
      <w:proofErr w:type="spellEnd"/>
      <w:r>
        <w:t xml:space="preserve">” would contain the special string </w:t>
      </w:r>
      <w:r w:rsidRPr="00852838">
        <w:t>"*</w:t>
      </w:r>
      <w:proofErr w:type="spellStart"/>
      <w:r w:rsidRPr="00852838">
        <w:t>x+k</w:t>
      </w:r>
      <w:proofErr w:type="spellEnd"/>
      <w:r w:rsidRPr="00852838">
        <w:t xml:space="preserve">" where * and + are actual characters, and x and k are multiplier and offset </w:t>
      </w:r>
      <w:r>
        <w:t>constants</w:t>
      </w:r>
      <w:r w:rsidRPr="00852838">
        <w:t xml:space="preserve">, to be applied to </w:t>
      </w:r>
      <w:proofErr w:type="spellStart"/>
      <w:r w:rsidRPr="00852838">
        <w:t>StatP</w:t>
      </w:r>
      <w:proofErr w:type="spellEnd"/>
      <w:r w:rsidRPr="00852838">
        <w:t xml:space="preserve"> before that iteration.</w:t>
      </w:r>
    </w:p>
    <w:p w14:paraId="3447A21C" w14:textId="073272EE" w:rsidR="00CE1571" w:rsidRDefault="00BE3E26" w:rsidP="00852838">
      <w:r>
        <w:rPr>
          <w:noProof/>
          <w:lang w:eastAsia="en-AU"/>
        </w:rPr>
        <mc:AlternateContent>
          <mc:Choice Requires="wpg">
            <w:drawing>
              <wp:anchor distT="0" distB="0" distL="114300" distR="114300" simplePos="0" relativeHeight="251656192" behindDoc="0" locked="0" layoutInCell="1" allowOverlap="1" wp14:anchorId="3FAA5BA2" wp14:editId="6B1C75CA">
                <wp:simplePos x="0" y="0"/>
                <wp:positionH relativeFrom="column">
                  <wp:posOffset>1224915</wp:posOffset>
                </wp:positionH>
                <wp:positionV relativeFrom="paragraph">
                  <wp:posOffset>762635</wp:posOffset>
                </wp:positionV>
                <wp:extent cx="3279140" cy="1897380"/>
                <wp:effectExtent l="0" t="0" r="0" b="7620"/>
                <wp:wrapTopAndBottom/>
                <wp:docPr id="16" name="Group 16"/>
                <wp:cNvGraphicFramePr/>
                <a:graphic xmlns:a="http://schemas.openxmlformats.org/drawingml/2006/main">
                  <a:graphicData uri="http://schemas.microsoft.com/office/word/2010/wordprocessingGroup">
                    <wpg:wgp>
                      <wpg:cNvGrpSpPr/>
                      <wpg:grpSpPr>
                        <a:xfrm>
                          <a:off x="0" y="0"/>
                          <a:ext cx="3279140" cy="1897380"/>
                          <a:chOff x="0" y="0"/>
                          <a:chExt cx="3279140" cy="1535101"/>
                        </a:xfrm>
                      </wpg:grpSpPr>
                      <wps:wsp>
                        <wps:cNvPr id="18" name="Text Box 2"/>
                        <wps:cNvSpPr txBox="1">
                          <a:spLocks noChangeArrowheads="1"/>
                        </wps:cNvSpPr>
                        <wps:spPr bwMode="auto">
                          <a:xfrm>
                            <a:off x="0" y="0"/>
                            <a:ext cx="3279140" cy="1038292"/>
                          </a:xfrm>
                          <a:prstGeom prst="rect">
                            <a:avLst/>
                          </a:prstGeom>
                          <a:solidFill>
                            <a:srgbClr val="FFFFFF"/>
                          </a:solidFill>
                          <a:ln w="9525">
                            <a:noFill/>
                            <a:miter lim="800000"/>
                            <a:headEnd/>
                            <a:tailEnd/>
                          </a:ln>
                        </wps:spPr>
                        <wps:txb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135512" w:rsidRPr="00686162" w14:paraId="02633E79" w14:textId="77777777" w:rsidTr="00BE3E26">
                                <w:trPr>
                                  <w:trHeight w:val="300"/>
                                  <w:jc w:val="center"/>
                                </w:trPr>
                                <w:tc>
                                  <w:tcPr>
                                    <w:tcW w:w="1297" w:type="dxa"/>
                                  </w:tcPr>
                                  <w:p w14:paraId="4B414FBE" w14:textId="6DC41E43"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w:t>
                                    </w:r>
                                    <w:proofErr w:type="spellStart"/>
                                    <w:r w:rsidRPr="00511D45">
                                      <w:rPr>
                                        <w:rFonts w:ascii="Courier New" w:hAnsi="Courier New" w:cs="Courier New"/>
                                      </w:rPr>
                                      <w:t>StatP</w:t>
                                    </w:r>
                                    <w:proofErr w:type="spellEnd"/>
                                  </w:p>
                                </w:tc>
                              </w:tr>
                              <w:tr w:rsidR="00135512" w:rsidRPr="00686162" w14:paraId="6A77F2FE" w14:textId="77777777" w:rsidTr="00BE3E26">
                                <w:trPr>
                                  <w:trHeight w:val="300"/>
                                  <w:jc w:val="center"/>
                                </w:trPr>
                                <w:tc>
                                  <w:tcPr>
                                    <w:tcW w:w="1297" w:type="dxa"/>
                                  </w:tcPr>
                                  <w:p w14:paraId="5AA1BB74" w14:textId="37B6867C"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135512" w:rsidRPr="00686162" w14:paraId="3019E544" w14:textId="77777777" w:rsidTr="00BE3E26">
                                <w:trPr>
                                  <w:trHeight w:val="300"/>
                                  <w:jc w:val="center"/>
                                </w:trPr>
                                <w:tc>
                                  <w:tcPr>
                                    <w:tcW w:w="1297" w:type="dxa"/>
                                  </w:tcPr>
                                  <w:p w14:paraId="540F5D39" w14:textId="17E630C1"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35512" w:rsidRPr="00686162" w14:paraId="378942CF" w14:textId="77777777" w:rsidTr="00BE3E26">
                                <w:trPr>
                                  <w:trHeight w:val="300"/>
                                  <w:jc w:val="center"/>
                                </w:trPr>
                                <w:tc>
                                  <w:tcPr>
                                    <w:tcW w:w="1297" w:type="dxa"/>
                                  </w:tcPr>
                                  <w:p w14:paraId="7369CA12" w14:textId="2CC59CF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35512" w:rsidRPr="00686162" w14:paraId="35AB59E6" w14:textId="77777777" w:rsidTr="00BE3E26">
                                <w:trPr>
                                  <w:trHeight w:val="300"/>
                                  <w:jc w:val="center"/>
                                </w:trPr>
                                <w:tc>
                                  <w:tcPr>
                                    <w:tcW w:w="1297" w:type="dxa"/>
                                  </w:tcPr>
                                  <w:p w14:paraId="75B21E26" w14:textId="7A0A2EE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35512" w:rsidRPr="00686162" w14:paraId="57B226D6" w14:textId="77777777" w:rsidTr="00BE3E26">
                                <w:trPr>
                                  <w:trHeight w:val="300"/>
                                  <w:jc w:val="center"/>
                                </w:trPr>
                                <w:tc>
                                  <w:tcPr>
                                    <w:tcW w:w="1297" w:type="dxa"/>
                                  </w:tcPr>
                                  <w:p w14:paraId="70E1B715" w14:textId="5A9187B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35512" w:rsidRPr="00196E47" w:rsidRDefault="00135512"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270273"/>
                            <a:ext cx="3279140" cy="264828"/>
                          </a:xfrm>
                          <a:prstGeom prst="rect">
                            <a:avLst/>
                          </a:prstGeom>
                          <a:solidFill>
                            <a:prstClr val="white"/>
                          </a:solidFill>
                          <a:ln>
                            <a:noFill/>
                          </a:ln>
                          <a:effectLst/>
                        </wps:spPr>
                        <wps:txbx>
                          <w:txbxContent>
                            <w:p w14:paraId="0867CA75" w14:textId="77777777" w:rsidR="00135512" w:rsidRPr="00B9408A" w:rsidRDefault="00135512" w:rsidP="00FB520F">
                              <w:pPr>
                                <w:pStyle w:val="Caption"/>
                                <w:jc w:val="center"/>
                                <w:rPr>
                                  <w:noProof/>
                                  <w:sz w:val="20"/>
                                  <w:szCs w:val="20"/>
                                </w:rPr>
                              </w:pPr>
                              <w:r>
                                <w:t xml:space="preserve">Figure </w:t>
                              </w:r>
                              <w:fldSimple w:instr=" SEQ Figure \* ARABIC ">
                                <w:r w:rsidR="0010278C">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AA5BA2" id="Group 16" o:spid="_x0000_s1032" style="position:absolute;margin-left:96.45pt;margin-top:60.05pt;width:258.2pt;height:149.4pt;z-index:251656192;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">
                <v:shape id="Text Box 2" o:spid="_x0000_s1033" type="#_x0000_t202" style="position:absolute;width:3279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tbl>
                        <w:tblPr>
                          <w:tblW w:w="243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1139"/>
                        </w:tblGrid>
                        <w:tr w:rsidR="00135512" w:rsidRPr="00686162" w14:paraId="02633E79" w14:textId="77777777" w:rsidTr="00BE3E26">
                          <w:trPr>
                            <w:trHeight w:val="300"/>
                            <w:jc w:val="center"/>
                          </w:trPr>
                          <w:tc>
                            <w:tcPr>
                              <w:tcW w:w="1297" w:type="dxa"/>
                            </w:tcPr>
                            <w:p w14:paraId="4B414FBE" w14:textId="6DC41E43"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t</w:t>
                              </w:r>
                            </w:p>
                          </w:tc>
                          <w:tc>
                            <w:tcPr>
                              <w:tcW w:w="1139" w:type="dxa"/>
                            </w:tcPr>
                            <w:p w14:paraId="239D03C4" w14:textId="17C9E72E" w:rsidR="00135512" w:rsidRPr="0087374D" w:rsidRDefault="00135512" w:rsidP="00BE3E26">
                              <w:pPr>
                                <w:suppressLineNumbers w:val="0"/>
                                <w:spacing w:before="0" w:after="0" w:line="240" w:lineRule="auto"/>
                                <w:jc w:val="center"/>
                                <w:rPr>
                                  <w:rFonts w:ascii="Courier New" w:eastAsia="Times New Roman" w:hAnsi="Courier New" w:cs="Courier New"/>
                                  <w:color w:val="000000"/>
                                  <w:sz w:val="18"/>
                                  <w:szCs w:val="18"/>
                                  <w:lang w:eastAsia="en-AU"/>
                                </w:rPr>
                              </w:pPr>
                              <w:r w:rsidRPr="00511D45">
                                <w:rPr>
                                  <w:rFonts w:ascii="Courier New" w:hAnsi="Courier New" w:cs="Courier New"/>
                                </w:rPr>
                                <w:t>&gt;</w:t>
                              </w:r>
                              <w:proofErr w:type="spellStart"/>
                              <w:r w:rsidRPr="00511D45">
                                <w:rPr>
                                  <w:rFonts w:ascii="Courier New" w:hAnsi="Courier New" w:cs="Courier New"/>
                                </w:rPr>
                                <w:t>StatP</w:t>
                              </w:r>
                              <w:proofErr w:type="spellEnd"/>
                            </w:p>
                          </w:tc>
                        </w:tr>
                        <w:tr w:rsidR="00135512" w:rsidRPr="00686162" w14:paraId="6A77F2FE" w14:textId="77777777" w:rsidTr="00BE3E26">
                          <w:trPr>
                            <w:trHeight w:val="300"/>
                            <w:jc w:val="center"/>
                          </w:trPr>
                          <w:tc>
                            <w:tcPr>
                              <w:tcW w:w="1297" w:type="dxa"/>
                            </w:tcPr>
                            <w:p w14:paraId="5AA1BB74" w14:textId="37B6867C"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0</w:t>
                              </w:r>
                            </w:p>
                          </w:tc>
                          <w:tc>
                            <w:tcPr>
                              <w:tcW w:w="1139" w:type="dxa"/>
                            </w:tcPr>
                            <w:p w14:paraId="09A13B3E" w14:textId="7052146B"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*1+0</w:t>
                              </w:r>
                            </w:p>
                          </w:tc>
                        </w:tr>
                        <w:tr w:rsidR="00135512" w:rsidRPr="00686162" w14:paraId="3019E544" w14:textId="77777777" w:rsidTr="00BE3E26">
                          <w:trPr>
                            <w:trHeight w:val="300"/>
                            <w:jc w:val="center"/>
                          </w:trPr>
                          <w:tc>
                            <w:tcPr>
                              <w:tcW w:w="1297" w:type="dxa"/>
                            </w:tcPr>
                            <w:p w14:paraId="540F5D39" w14:textId="17E630C1"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31536000</w:t>
                              </w:r>
                            </w:p>
                          </w:tc>
                          <w:tc>
                            <w:tcPr>
                              <w:tcW w:w="1139" w:type="dxa"/>
                            </w:tcPr>
                            <w:p w14:paraId="6C782680" w14:textId="74E9148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*1.1</w:t>
                              </w:r>
                              <w:r>
                                <w:rPr>
                                  <w:rFonts w:ascii="Courier New" w:hAnsi="Courier New" w:cs="Courier New"/>
                                </w:rPr>
                                <w:t>0</w:t>
                              </w:r>
                              <w:r w:rsidRPr="00511D45">
                                <w:rPr>
                                  <w:rFonts w:ascii="Courier New" w:hAnsi="Courier New" w:cs="Courier New"/>
                                </w:rPr>
                                <w:t>+0</w:t>
                              </w:r>
                            </w:p>
                          </w:tc>
                        </w:tr>
                        <w:tr w:rsidR="00135512" w:rsidRPr="00686162" w14:paraId="378942CF" w14:textId="77777777" w:rsidTr="00BE3E26">
                          <w:trPr>
                            <w:trHeight w:val="300"/>
                            <w:jc w:val="center"/>
                          </w:trPr>
                          <w:tc>
                            <w:tcPr>
                              <w:tcW w:w="1297" w:type="dxa"/>
                            </w:tcPr>
                            <w:p w14:paraId="7369CA12" w14:textId="2CC59CF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63072000</w:t>
                              </w:r>
                            </w:p>
                          </w:tc>
                          <w:tc>
                            <w:tcPr>
                              <w:tcW w:w="1139" w:type="dxa"/>
                            </w:tcPr>
                            <w:p w14:paraId="3C7A0C46" w14:textId="34249238"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w:t>
                              </w:r>
                              <w:r>
                                <w:rPr>
                                  <w:rFonts w:ascii="Courier New" w:hAnsi="Courier New" w:cs="Courier New"/>
                                </w:rPr>
                                <w:t>1</w:t>
                              </w:r>
                              <w:r w:rsidRPr="00511D45">
                                <w:rPr>
                                  <w:rFonts w:ascii="Courier New" w:hAnsi="Courier New" w:cs="Courier New"/>
                                </w:rPr>
                                <w:t>+0</w:t>
                              </w:r>
                            </w:p>
                          </w:tc>
                        </w:tr>
                        <w:tr w:rsidR="00135512" w:rsidRPr="00686162" w14:paraId="35AB59E6" w14:textId="77777777" w:rsidTr="00BE3E26">
                          <w:trPr>
                            <w:trHeight w:val="300"/>
                            <w:jc w:val="center"/>
                          </w:trPr>
                          <w:tc>
                            <w:tcPr>
                              <w:tcW w:w="1297" w:type="dxa"/>
                            </w:tcPr>
                            <w:p w14:paraId="75B21E26" w14:textId="7A0A2EEE"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94608000</w:t>
                              </w:r>
                            </w:p>
                          </w:tc>
                          <w:tc>
                            <w:tcPr>
                              <w:tcW w:w="1139" w:type="dxa"/>
                            </w:tcPr>
                            <w:p w14:paraId="4D3B802E" w14:textId="73B75053"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*1.3</w:t>
                              </w:r>
                              <w:r>
                                <w:rPr>
                                  <w:rFonts w:ascii="Courier New" w:hAnsi="Courier New" w:cs="Courier New"/>
                                </w:rPr>
                                <w:t>3</w:t>
                              </w:r>
                              <w:r w:rsidRPr="00511D45">
                                <w:rPr>
                                  <w:rFonts w:ascii="Courier New" w:hAnsi="Courier New" w:cs="Courier New"/>
                                </w:rPr>
                                <w:t>+0</w:t>
                              </w:r>
                            </w:p>
                          </w:tc>
                        </w:tr>
                        <w:tr w:rsidR="00135512" w:rsidRPr="00686162" w14:paraId="57B226D6" w14:textId="77777777" w:rsidTr="00BE3E26">
                          <w:trPr>
                            <w:trHeight w:val="300"/>
                            <w:jc w:val="center"/>
                          </w:trPr>
                          <w:tc>
                            <w:tcPr>
                              <w:tcW w:w="1297" w:type="dxa"/>
                            </w:tcPr>
                            <w:p w14:paraId="70E1B715" w14:textId="5A9187B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126144000</w:t>
                              </w:r>
                            </w:p>
                          </w:tc>
                          <w:tc>
                            <w:tcPr>
                              <w:tcW w:w="1139" w:type="dxa"/>
                            </w:tcPr>
                            <w:p w14:paraId="1E398D0D" w14:textId="1C0FA822" w:rsidR="00135512" w:rsidRPr="0087374D" w:rsidRDefault="00135512" w:rsidP="00BE3E26">
                              <w:pPr>
                                <w:suppressLineNumbers w:val="0"/>
                                <w:spacing w:before="0" w:after="0" w:line="240" w:lineRule="auto"/>
                                <w:rPr>
                                  <w:rFonts w:ascii="Courier New" w:eastAsia="Times New Roman" w:hAnsi="Courier New" w:cs="Courier New"/>
                                  <w:color w:val="000000"/>
                                  <w:sz w:val="18"/>
                                  <w:szCs w:val="18"/>
                                  <w:lang w:eastAsia="en-AU"/>
                                </w:rPr>
                              </w:pPr>
                              <w:r w:rsidRPr="00511D45">
                                <w:rPr>
                                  <w:rFonts w:ascii="Courier New" w:hAnsi="Courier New" w:cs="Courier New"/>
                                </w:rPr>
                                <w:t>*1.</w:t>
                              </w:r>
                              <w:r>
                                <w:rPr>
                                  <w:rFonts w:ascii="Courier New" w:hAnsi="Courier New" w:cs="Courier New"/>
                                </w:rPr>
                                <w:t>46</w:t>
                              </w:r>
                              <w:r w:rsidRPr="00511D45">
                                <w:rPr>
                                  <w:rFonts w:ascii="Courier New" w:hAnsi="Courier New" w:cs="Courier New"/>
                                </w:rPr>
                                <w:t>+0</w:t>
                              </w:r>
                            </w:p>
                          </w:tc>
                        </w:tr>
                      </w:tbl>
                      <w:p w14:paraId="592B9830" w14:textId="77777777" w:rsidR="00135512" w:rsidRPr="00196E47" w:rsidRDefault="00135512" w:rsidP="002A009F">
                        <w:pPr>
                          <w:pStyle w:val="NoSpacing"/>
                          <w:rPr>
                            <w:rFonts w:ascii="Courier New" w:hAnsi="Courier New" w:cs="Courier New"/>
                          </w:rPr>
                        </w:pPr>
                      </w:p>
                    </w:txbxContent>
                  </v:textbox>
                </v:shape>
                <v:shape id="Text Box 20" o:spid="_x0000_s1034" type="#_x0000_t202" style="position:absolute;top:12702;width:32791;height:2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0867CA75" w14:textId="77777777" w:rsidR="00135512" w:rsidRPr="00B9408A" w:rsidRDefault="00135512" w:rsidP="00FB520F">
                        <w:pPr>
                          <w:pStyle w:val="Caption"/>
                          <w:jc w:val="center"/>
                          <w:rPr>
                            <w:noProof/>
                            <w:sz w:val="20"/>
                            <w:szCs w:val="20"/>
                          </w:rPr>
                        </w:pPr>
                        <w:r>
                          <w:t xml:space="preserve">Figure </w:t>
                        </w:r>
                        <w:fldSimple w:instr=" SEQ Figure \* ARABIC ">
                          <w:r w:rsidR="0010278C">
                            <w:rPr>
                              <w:noProof/>
                            </w:rPr>
                            <w:t>3</w:t>
                          </w:r>
                        </w:fldSimple>
                        <w:r>
                          <w:t xml:space="preserve"> Sample variable scaling</w:t>
                        </w:r>
                      </w:p>
                    </w:txbxContent>
                  </v:textbox>
                </v:shape>
                <w10:wrap type="topAndBottom"/>
              </v:group>
            </w:pict>
          </mc:Fallback>
        </mc:AlternateContent>
      </w:r>
      <w:r w:rsidR="00B03666">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D83D44" w14:paraId="63914269" w14:textId="77777777" w:rsidTr="005539BA">
        <w:tc>
          <w:tcPr>
            <w:tcW w:w="1526" w:type="dxa"/>
          </w:tcPr>
          <w:p w14:paraId="3B22E603" w14:textId="77777777" w:rsidR="00D83D44" w:rsidRDefault="00D83D44" w:rsidP="005539BA">
            <w:pPr>
              <w:pStyle w:val="ListBullet"/>
              <w:numPr>
                <w:ilvl w:val="0"/>
                <w:numId w:val="0"/>
              </w:numPr>
              <w:spacing w:before="240"/>
            </w:pPr>
            <w:r>
              <w:rPr>
                <w:noProof/>
                <w:lang w:eastAsia="en-AU"/>
              </w:rPr>
              <mc:AlternateContent>
                <mc:Choice Requires="wpg">
                  <w:drawing>
                    <wp:inline distT="0" distB="0" distL="0" distR="0" wp14:anchorId="3D9676C5" wp14:editId="50574978">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01EB9" w14:textId="77777777" w:rsidR="00135512" w:rsidRPr="0051076B" w:rsidRDefault="00135512"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1495B0C" w14:textId="77777777" w:rsidR="00135512" w:rsidRPr="0014738D" w:rsidRDefault="00135512" w:rsidP="00D83D44">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9676C5" id="Group 27" o:spid="_x0000_s103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pdYSbeUDAACVCwAADgAAAAAAAAAAAAAAAAAuAgAAZHJzL2Uyb0RvYy54bWxQSwECLQAU&#10;AAYACAAAACEAAUmwpNsAAAAFAQAADwAAAAAAAAAAAAAAAAA/BgAAZHJzL2Rvd25yZXYueG1sUEsF&#10;BgAAAAAEAAQA8wAAAEcHAAAAAA==&#10;">
                      <v:shape id="Text Box 28" o:spid="_x0000_s103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14:paraId="22201EB9" w14:textId="77777777" w:rsidR="00135512" w:rsidRPr="0051076B" w:rsidRDefault="00135512"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14:paraId="61495B0C" w14:textId="77777777" w:rsidR="00135512" w:rsidRPr="0014738D" w:rsidRDefault="00135512"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44DED2C3" w14:textId="77777777"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14:paraId="33485C3B" w14:textId="77777777" w:rsidR="00EB0615" w:rsidRDefault="00EB0615" w:rsidP="00EB0615">
            <w:pPr>
              <w:pStyle w:val="ListParagraph"/>
              <w:numPr>
                <w:ilvl w:val="0"/>
                <w:numId w:val="19"/>
              </w:numPr>
              <w:spacing w:before="240"/>
            </w:pPr>
            <w:r>
              <w:t>Scaling is only useful for file-input data, not internally calculated data</w:t>
            </w:r>
          </w:p>
          <w:p w14:paraId="7A0711A8" w14:textId="77777777" w:rsidR="00F943EA" w:rsidRDefault="00F943EA" w:rsidP="00EB0615">
            <w:pPr>
              <w:pStyle w:val="ListParagraph"/>
              <w:numPr>
                <w:ilvl w:val="0"/>
                <w:numId w:val="19"/>
              </w:numPr>
              <w:spacing w:before="240"/>
            </w:pPr>
            <w:r>
              <w:t>Note that scaling input files must be in CSV file format</w:t>
            </w:r>
          </w:p>
          <w:p w14:paraId="30AFCE7C" w14:textId="6A775A1C" w:rsidR="00D83D44" w:rsidRDefault="00F943EA" w:rsidP="00AB5616">
            <w:pPr>
              <w:pStyle w:val="ListParagraph"/>
              <w:numPr>
                <w:ilvl w:val="0"/>
                <w:numId w:val="19"/>
              </w:numPr>
              <w:spacing w:before="240"/>
            </w:pPr>
            <w:r>
              <w:t xml:space="preserve">Note that the scaling factor is applied to the base </w:t>
            </w:r>
            <w:proofErr w:type="spellStart"/>
            <w:r>
              <w:t>StatP</w:t>
            </w:r>
            <w:proofErr w:type="spellEnd"/>
            <w:r>
              <w:t xml:space="preserve">, not the </w:t>
            </w:r>
            <w:proofErr w:type="spellStart"/>
            <w:r>
              <w:t>StatP</w:t>
            </w:r>
            <w:proofErr w:type="spellEnd"/>
            <w:r>
              <w:t xml:space="preserve"> in the previous simulation period</w:t>
            </w:r>
          </w:p>
        </w:tc>
      </w:tr>
    </w:tbl>
    <w:p w14:paraId="56ADAE67" w14:textId="32D125EC" w:rsidR="002A009F" w:rsidRDefault="002A009F" w:rsidP="00852838"/>
    <w:p w14:paraId="600893B6" w14:textId="77777777" w:rsidR="000210DB" w:rsidRDefault="00A2399B" w:rsidP="007A1795">
      <w:pPr>
        <w:pStyle w:val="Heading2"/>
      </w:pPr>
      <w:bookmarkStart w:id="54" w:name="_Toc374518687"/>
      <w:r w:rsidRPr="007A1795">
        <w:t>Operation</w:t>
      </w:r>
      <w:bookmarkEnd w:id="54"/>
    </w:p>
    <w:p w14:paraId="44179558" w14:textId="77777777" w:rsidR="005E25BF" w:rsidRDefault="005E25BF" w:rsidP="005E25BF">
      <w:pPr>
        <w:pStyle w:val="Heading3"/>
      </w:pPr>
      <w:bookmarkStart w:id="55" w:name="_Ref370331733"/>
      <w:bookmarkStart w:id="56" w:name="_Ref370331736"/>
      <w:bookmarkStart w:id="57" w:name="_Toc374518688"/>
      <w:r>
        <w:t>Spinning Reserve</w:t>
      </w:r>
      <w:bookmarkEnd w:id="55"/>
      <w:bookmarkEnd w:id="56"/>
      <w:bookmarkEnd w:id="57"/>
    </w:p>
    <w:p w14:paraId="57C91DD8" w14:textId="77777777" w:rsidR="005E25BF" w:rsidRDefault="005E25BF" w:rsidP="005E25BF">
      <w:r>
        <w:t>Spinning reserve is affected by various components of the system:</w:t>
      </w:r>
    </w:p>
    <w:p w14:paraId="598ACF3E" w14:textId="77777777" w:rsidR="005E25BF" w:rsidRDefault="005E25BF" w:rsidP="005E25BF">
      <w:pPr>
        <w:pStyle w:val="ListParagraph"/>
        <w:numPr>
          <w:ilvl w:val="0"/>
          <w:numId w:val="42"/>
        </w:numPr>
      </w:pPr>
      <w:r>
        <w:t>Solar Coverage</w:t>
      </w:r>
    </w:p>
    <w:p w14:paraId="3D3D6D51" w14:textId="77777777" w:rsidR="006F2257" w:rsidRDefault="005E25BF" w:rsidP="006F2257">
      <w:pPr>
        <w:pStyle w:val="ListParagraph"/>
        <w:numPr>
          <w:ilvl w:val="0"/>
          <w:numId w:val="42"/>
        </w:numPr>
      </w:pPr>
      <w:r>
        <w:t xml:space="preserve">Spinning Reserve </w:t>
      </w:r>
      <w:proofErr w:type="spellStart"/>
      <w:r>
        <w:t>Setpoint</w:t>
      </w:r>
      <w:proofErr w:type="spellEnd"/>
    </w:p>
    <w:p w14:paraId="78979690" w14:textId="77777777" w:rsidR="006F2257" w:rsidRDefault="006F2257" w:rsidP="006F2257">
      <w:pPr>
        <w:pStyle w:val="ListParagraph"/>
        <w:numPr>
          <w:ilvl w:val="0"/>
          <w:numId w:val="42"/>
        </w:numPr>
      </w:pPr>
      <w:r>
        <w:t>Spinning Reserve method</w:t>
      </w:r>
    </w:p>
    <w:p w14:paraId="6A77FFDB" w14:textId="32E71D5D" w:rsidR="005E25BF" w:rsidRDefault="005E25BF" w:rsidP="005E25BF">
      <w:pPr>
        <w:pStyle w:val="ListParagraph"/>
        <w:numPr>
          <w:ilvl w:val="0"/>
          <w:numId w:val="42"/>
        </w:numPr>
      </w:pPr>
      <w:proofErr w:type="spellStart"/>
      <w:r>
        <w:t>Sheddable</w:t>
      </w:r>
      <w:proofErr w:type="spellEnd"/>
      <w:r>
        <w:t xml:space="preserve"> Load</w:t>
      </w:r>
      <w:r w:rsidR="005D3FF2">
        <w:t xml:space="preserve"> (see section </w:t>
      </w:r>
      <w:r w:rsidR="005D3FF2" w:rsidRPr="00AB5616">
        <w:rPr>
          <w:rStyle w:val="SubtleEmphasis"/>
        </w:rPr>
        <w:fldChar w:fldCharType="begin"/>
      </w:r>
      <w:r w:rsidR="005D3FF2" w:rsidRPr="00AB5616">
        <w:rPr>
          <w:rStyle w:val="SubtleEmphasis"/>
        </w:rPr>
        <w:instrText xml:space="preserve"> REF _Ref370325125 \w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r w:rsidR="0010278C">
        <w:rPr>
          <w:rStyle w:val="SubtleEmphasis"/>
        </w:rPr>
        <w:t>8.5.6</w:t>
      </w:r>
      <w:r w:rsidR="005D3FF2" w:rsidRPr="00AB5616">
        <w:rPr>
          <w:rStyle w:val="SubtleEmphasis"/>
        </w:rPr>
        <w:fldChar w:fldCharType="end"/>
      </w:r>
      <w:r w:rsidR="005D3FF2" w:rsidRPr="00AB5616">
        <w:rPr>
          <w:rStyle w:val="SubtleEmphasis"/>
        </w:rPr>
        <w:t xml:space="preserve"> </w:t>
      </w:r>
      <w:r w:rsidR="005D3FF2" w:rsidRPr="00AB5616">
        <w:rPr>
          <w:rStyle w:val="SubtleEmphasis"/>
        </w:rPr>
        <w:fldChar w:fldCharType="begin"/>
      </w:r>
      <w:r w:rsidR="005D3FF2" w:rsidRPr="00AB5616">
        <w:rPr>
          <w:rStyle w:val="SubtleEmphasis"/>
        </w:rPr>
        <w:instrText xml:space="preserve"> REF _Ref370325137 \h </w:instrText>
      </w:r>
      <w:r w:rsidR="005D3FF2">
        <w:rPr>
          <w:rStyle w:val="SubtleEmphasis"/>
        </w:rPr>
        <w:instrText xml:space="preserve"> \* MERGEFORMAT </w:instrText>
      </w:r>
      <w:r w:rsidR="005D3FF2" w:rsidRPr="00AB5616">
        <w:rPr>
          <w:rStyle w:val="SubtleEmphasis"/>
        </w:rPr>
      </w:r>
      <w:r w:rsidR="005D3FF2" w:rsidRPr="00AB5616">
        <w:rPr>
          <w:rStyle w:val="SubtleEmphasis"/>
        </w:rPr>
        <w:fldChar w:fldCharType="separate"/>
      </w:r>
      <w:proofErr w:type="spellStart"/>
      <w:r w:rsidR="0010278C" w:rsidRPr="0010278C">
        <w:rPr>
          <w:rStyle w:val="SubtleEmphasis"/>
        </w:rPr>
        <w:t>Sheddable</w:t>
      </w:r>
      <w:proofErr w:type="spellEnd"/>
      <w:r w:rsidR="0010278C" w:rsidRPr="0010278C">
        <w:rPr>
          <w:rStyle w:val="SubtleEmphasis"/>
        </w:rPr>
        <w:t xml:space="preserve"> Load</w:t>
      </w:r>
      <w:r w:rsidR="005D3FF2" w:rsidRPr="00AB5616">
        <w:rPr>
          <w:rStyle w:val="SubtleEmphasis"/>
        </w:rPr>
        <w:fldChar w:fldCharType="end"/>
      </w:r>
      <w:r w:rsidR="005D3FF2">
        <w:t xml:space="preserve"> for more details)</w:t>
      </w:r>
    </w:p>
    <w:p w14:paraId="189F63FB" w14:textId="77777777" w:rsidR="005E25BF" w:rsidRDefault="005E25BF" w:rsidP="005E25BF">
      <w:pPr>
        <w:pStyle w:val="ListParagraph"/>
        <w:numPr>
          <w:ilvl w:val="0"/>
          <w:numId w:val="42"/>
        </w:numPr>
      </w:pPr>
      <w:r>
        <w:t>Generator Configurations</w:t>
      </w:r>
    </w:p>
    <w:p w14:paraId="57A0A43E" w14:textId="51ADAC39" w:rsidR="006F2257" w:rsidRDefault="007F633A" w:rsidP="006F2257">
      <w:r>
        <w:t>Spinning 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790"/>
        <w:gridCol w:w="4236"/>
      </w:tblGrid>
      <w:tr w:rsidR="00075D7B" w14:paraId="02D59FA1" w14:textId="77777777" w:rsidTr="00AB5616">
        <w:tc>
          <w:tcPr>
            <w:tcW w:w="4790" w:type="dxa"/>
            <w:vAlign w:val="center"/>
          </w:tcPr>
          <w:p w14:paraId="48C9B67D" w14:textId="257580EA" w:rsidR="005E25BF" w:rsidRPr="00061BCC" w:rsidRDefault="005E25BF" w:rsidP="00032D5B">
            <w:pPr>
              <w:keepNext/>
              <w:keepLines/>
            </w:pPr>
            <w:r>
              <w:lastRenderedPageBreak/>
              <w:t xml:space="preserve">Solar coverage is simply a percentage of actual PV output, to cover </w:t>
            </w:r>
            <w:r w:rsidR="007F633A">
              <w:t xml:space="preserve">(with unused spinning capacity) </w:t>
            </w:r>
            <w:r>
              <w:t>in the case of a</w:t>
            </w:r>
            <w:r w:rsidR="00032D5B">
              <w:t xml:space="preserve"> cloud over</w:t>
            </w:r>
            <w:r>
              <w:t xml:space="preserve"> event:</w:t>
            </w:r>
          </w:p>
        </w:tc>
        <w:tc>
          <w:tcPr>
            <w:tcW w:w="4236" w:type="dxa"/>
            <w:vAlign w:val="center"/>
          </w:tcPr>
          <w:p w14:paraId="7D6ABCB0" w14:textId="77777777"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87201B" w14:paraId="3D512777" w14:textId="77777777" w:rsidTr="0087201B">
        <w:tc>
          <w:tcPr>
            <w:tcW w:w="4790" w:type="dxa"/>
            <w:vAlign w:val="center"/>
          </w:tcPr>
          <w:p w14:paraId="0876C3CD" w14:textId="3A1DEBD4" w:rsidR="0087201B" w:rsidRDefault="0087201B" w:rsidP="00032D5B">
            <w:pPr>
              <w:keepNext/>
              <w:keepLines/>
            </w:pPr>
            <w:r w:rsidRPr="0087201B">
              <w:t xml:space="preserve">The actual reserve requirement is calculated from the maximum of both </w:t>
            </w:r>
            <w:proofErr w:type="spellStart"/>
            <w:r w:rsidRPr="0087201B">
              <w:t>PvCoverage</w:t>
            </w:r>
            <w:proofErr w:type="spellEnd"/>
            <w:r w:rsidRPr="0087201B">
              <w:t xml:space="preserve"> and the static </w:t>
            </w:r>
            <w:proofErr w:type="spellStart"/>
            <w:r w:rsidRPr="0087201B">
              <w:t>StatSpinSetP</w:t>
            </w:r>
            <w:proofErr w:type="spellEnd"/>
          </w:p>
        </w:tc>
        <w:tc>
          <w:tcPr>
            <w:tcW w:w="4236" w:type="dxa"/>
            <w:vAlign w:val="center"/>
          </w:tcPr>
          <w:p w14:paraId="4F424B57" w14:textId="458FD6F3" w:rsidR="0087201B" w:rsidRDefault="0087201B" w:rsidP="003D24AD">
            <w:pPr>
              <w:keepNext/>
              <w:keepLines/>
              <w:rPr>
                <w:rFonts w:ascii="Calibri" w:eastAsia="Times New Roman" w:hAnsi="Calibri" w:cs="Times New Roman"/>
              </w:rPr>
            </w:pPr>
            <m:oMathPara>
              <m:oMath>
                <m:r>
                  <w:rPr>
                    <w:rFonts w:ascii="Cambria Math" w:eastAsia="Times New Roman" w:hAnsi="Cambria Math" w:cs="Times New Roman"/>
                  </w:rPr>
                  <m:t>reserve=MAX(StatSpinSetP,PvCoverage)</m:t>
                </m:r>
              </m:oMath>
            </m:oMathPara>
          </w:p>
        </w:tc>
      </w:tr>
      <w:tr w:rsidR="000B4EE7" w14:paraId="2F2957EC" w14:textId="77777777" w:rsidTr="00AB5616">
        <w:tc>
          <w:tcPr>
            <w:tcW w:w="4790" w:type="dxa"/>
            <w:vAlign w:val="center"/>
          </w:tcPr>
          <w:p w14:paraId="1B971490" w14:textId="77777777" w:rsidR="000B4EE7" w:rsidRPr="00032D5B" w:rsidRDefault="000B4EE7" w:rsidP="009A2377">
            <w:pPr>
              <w:keepNext/>
              <w:keepLines/>
            </w:pPr>
            <w:r w:rsidRPr="00032D5B">
              <w:t xml:space="preserve">The generator </w:t>
            </w:r>
            <w:proofErr w:type="spellStart"/>
            <w:r w:rsidRPr="00032D5B">
              <w:t>setpoint</w:t>
            </w:r>
            <w:proofErr w:type="spellEnd"/>
            <w:r w:rsidRPr="00032D5B">
              <w:t xml:space="preserve"> is then calculated as:</w:t>
            </w:r>
          </w:p>
        </w:tc>
        <w:tc>
          <w:tcPr>
            <w:tcW w:w="4236" w:type="dxa"/>
            <w:vAlign w:val="center"/>
          </w:tcPr>
          <w:p w14:paraId="0DFC9D40" w14:textId="77777777" w:rsidR="000B4EE7" w:rsidRDefault="000B4EE7" w:rsidP="006F3CD8">
            <w:pPr>
              <w:keepNext/>
              <w:keepLines/>
            </w:pPr>
            <m:oMathPara>
              <m:oMath>
                <m:r>
                  <w:rPr>
                    <w:rFonts w:ascii="Cambria Math" w:hAnsi="Cambria Math"/>
                  </w:rPr>
                  <m:t>GenCfgSetP=LoadP-PvP+reserve</m:t>
                </m:r>
              </m:oMath>
            </m:oMathPara>
          </w:p>
        </w:tc>
      </w:tr>
      <w:tr w:rsidR="000B4EE7" w14:paraId="58E5B309" w14:textId="77777777" w:rsidTr="00AB5616">
        <w:tc>
          <w:tcPr>
            <w:tcW w:w="4790" w:type="dxa"/>
            <w:vAlign w:val="center"/>
          </w:tcPr>
          <w:p w14:paraId="7E64B996" w14:textId="77777777"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236" w:type="dxa"/>
            <w:vAlign w:val="center"/>
          </w:tcPr>
          <w:p w14:paraId="79309C36" w14:textId="77777777" w:rsidR="000B4EE7" w:rsidRDefault="00FA06C4"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14:paraId="5D3C5B52" w14:textId="77777777" w:rsidTr="00AB5616">
        <w:tc>
          <w:tcPr>
            <w:tcW w:w="4790" w:type="dxa"/>
            <w:vAlign w:val="center"/>
          </w:tcPr>
          <w:p w14:paraId="7F123E00" w14:textId="77777777" w:rsidR="000B4EE7" w:rsidRDefault="000B4EE7" w:rsidP="009A2377">
            <w:pPr>
              <w:keepNext/>
              <w:keepLines/>
            </w:pPr>
            <w:r>
              <w:t>Generator spinning reserve is then calculated as:</w:t>
            </w:r>
          </w:p>
        </w:tc>
        <w:tc>
          <w:tcPr>
            <w:tcW w:w="4236" w:type="dxa"/>
            <w:vAlign w:val="center"/>
          </w:tcPr>
          <w:p w14:paraId="79E18F1E" w14:textId="77777777"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14:paraId="6F884881" w14:textId="77777777" w:rsidR="005E25BF" w:rsidRDefault="009E68F7" w:rsidP="009E68F7">
      <w:pPr>
        <w:pStyle w:val="Heading3"/>
      </w:pPr>
      <w:bookmarkStart w:id="58" w:name="_Toc374518689"/>
      <w:r>
        <w:t>Solar Control</w:t>
      </w:r>
      <w:bookmarkEnd w:id="58"/>
    </w:p>
    <w:p w14:paraId="5A527665" w14:textId="77777777" w:rsidR="009E68F7" w:rsidRDefault="002A396C" w:rsidP="009E68F7">
      <w:r>
        <w:t>The solar controller functions in the following order:</w:t>
      </w:r>
    </w:p>
    <w:p w14:paraId="2894F282" w14:textId="0EB4E425" w:rsidR="002A396C" w:rsidRPr="00FA63B2" w:rsidRDefault="002A396C" w:rsidP="002A396C">
      <w:pPr>
        <w:pStyle w:val="ListParagraph"/>
        <w:numPr>
          <w:ilvl w:val="0"/>
          <w:numId w:val="45"/>
        </w:numPr>
      </w:pPr>
      <w:r>
        <w:t>Read available solar (</w:t>
      </w:r>
      <w:proofErr w:type="spellStart"/>
      <w:r>
        <w:t>PvAvailP</w:t>
      </w:r>
      <w:proofErr w:type="spellEnd"/>
      <w:r>
        <w:t xml:space="preserve">) and limit according to </w:t>
      </w:r>
      <w:proofErr w:type="spellStart"/>
      <w:r w:rsidRPr="00FA63B2">
        <w:t>PvMaxLimP</w:t>
      </w:r>
      <w:proofErr w:type="spellEnd"/>
      <w:r w:rsidR="007C0F5C" w:rsidRPr="00FA63B2">
        <w:t>, if set</w:t>
      </w:r>
      <w:r w:rsidR="00FA63B2" w:rsidRPr="00FA63B2">
        <w:t>.</w:t>
      </w:r>
    </w:p>
    <w:p w14:paraId="75283BB1" w14:textId="563F0C6E" w:rsidR="002A396C" w:rsidRDefault="002A396C" w:rsidP="002A396C">
      <w:pPr>
        <w:pStyle w:val="ListParagraph"/>
        <w:numPr>
          <w:ilvl w:val="0"/>
          <w:numId w:val="45"/>
        </w:numPr>
      </w:pPr>
      <w:r>
        <w:t xml:space="preserve">Calculate solar </w:t>
      </w:r>
      <w:proofErr w:type="spellStart"/>
      <w:r>
        <w:t>setpoint</w:t>
      </w:r>
      <w:proofErr w:type="spellEnd"/>
      <w:r>
        <w:t xml:space="preserve"> (</w:t>
      </w:r>
      <w:proofErr w:type="spellStart"/>
      <w:r>
        <w:t>PvSetP</w:t>
      </w:r>
      <w:proofErr w:type="spellEnd"/>
      <w:r>
        <w:t xml:space="preserve">) based on the solar </w:t>
      </w:r>
      <w:proofErr w:type="spellStart"/>
      <w:r>
        <w:t>setpoint</w:t>
      </w:r>
      <w:proofErr w:type="spellEnd"/>
      <w:r>
        <w:t xml:space="preserve"> method</w:t>
      </w:r>
      <w:r w:rsidR="008409E4">
        <w:t xml:space="preserve"> (see below)</w:t>
      </w:r>
    </w:p>
    <w:p w14:paraId="2386E6AB" w14:textId="77777777" w:rsidR="002A396C" w:rsidRDefault="002A396C" w:rsidP="002A396C">
      <w:pPr>
        <w:pStyle w:val="ListParagraph"/>
        <w:numPr>
          <w:ilvl w:val="0"/>
          <w:numId w:val="45"/>
        </w:numPr>
      </w:pPr>
      <w:r>
        <w:t xml:space="preserve">Apply spinning reserve limits </w:t>
      </w:r>
      <w:proofErr w:type="spellStart"/>
      <w:r>
        <w:t>PvSetLimitSpinPct</w:t>
      </w:r>
      <w:proofErr w:type="spellEnd"/>
      <w:r>
        <w:t xml:space="preserve"> and </w:t>
      </w:r>
      <w:proofErr w:type="spellStart"/>
      <w:r>
        <w:t>PvSetLimitSpinpPaPct</w:t>
      </w:r>
      <w:proofErr w:type="spellEnd"/>
      <w:r>
        <w:t>, if set</w:t>
      </w:r>
    </w:p>
    <w:p w14:paraId="094C0138" w14:textId="77777777" w:rsidR="002A396C" w:rsidRDefault="002A396C" w:rsidP="002A396C">
      <w:pPr>
        <w:pStyle w:val="ListParagraph"/>
        <w:numPr>
          <w:ilvl w:val="0"/>
          <w:numId w:val="45"/>
        </w:numPr>
      </w:pPr>
      <w:r>
        <w:t xml:space="preserve">Apply ramp rate limits </w:t>
      </w:r>
      <w:proofErr w:type="spellStart"/>
      <w:r>
        <w:t>PvSetMaxUpP</w:t>
      </w:r>
      <w:proofErr w:type="spellEnd"/>
      <w:r>
        <w:t xml:space="preserve"> and </w:t>
      </w:r>
      <w:proofErr w:type="spellStart"/>
      <w:r>
        <w:t>PvSetMaxDownP</w:t>
      </w:r>
      <w:proofErr w:type="spellEnd"/>
      <w:r>
        <w:t>, if set</w:t>
      </w:r>
    </w:p>
    <w:p w14:paraId="43D785AE" w14:textId="77777777" w:rsidR="002A396C" w:rsidRDefault="002A396C" w:rsidP="002A396C">
      <w:pPr>
        <w:pStyle w:val="ListParagraph"/>
        <w:numPr>
          <w:ilvl w:val="0"/>
          <w:numId w:val="45"/>
        </w:numPr>
      </w:pPr>
      <w:r>
        <w:t xml:space="preserve">Limit </w:t>
      </w:r>
      <w:r w:rsidR="00145729">
        <w:t xml:space="preserve">solar </w:t>
      </w:r>
      <w:proofErr w:type="spellStart"/>
      <w:r w:rsidR="00145729">
        <w:t>setpoint</w:t>
      </w:r>
      <w:proofErr w:type="spellEnd"/>
      <w:r w:rsidR="00145729">
        <w:t xml:space="preserve"> </w:t>
      </w:r>
      <w:r>
        <w:t xml:space="preserve">to </w:t>
      </w:r>
      <w:r w:rsidR="00145729">
        <w:t xml:space="preserve">available solar </w:t>
      </w:r>
      <w:r>
        <w:t>power</w:t>
      </w:r>
    </w:p>
    <w:p w14:paraId="3E3030DD" w14:textId="77777777" w:rsidR="002A396C" w:rsidRDefault="002A396C" w:rsidP="002A396C">
      <w:pPr>
        <w:pStyle w:val="ListParagraph"/>
        <w:numPr>
          <w:ilvl w:val="0"/>
          <w:numId w:val="45"/>
        </w:numPr>
      </w:pPr>
      <w:r>
        <w:t xml:space="preserve">Assume the solar array responds immediately, </w:t>
      </w:r>
      <w:proofErr w:type="spellStart"/>
      <w:r>
        <w:t>ie</w:t>
      </w:r>
      <w:proofErr w:type="spellEnd"/>
      <w:r>
        <w:t xml:space="preserve">. Set </w:t>
      </w:r>
      <w:proofErr w:type="spellStart"/>
      <w:r>
        <w:t>PvP</w:t>
      </w:r>
      <w:proofErr w:type="spellEnd"/>
      <w:r>
        <w:t xml:space="preserve"> to </w:t>
      </w:r>
      <w:proofErr w:type="spellStart"/>
      <w:r>
        <w:t>PvSetP</w:t>
      </w:r>
      <w:proofErr w:type="spellEnd"/>
    </w:p>
    <w:p w14:paraId="59CF6128" w14:textId="77777777" w:rsidR="002A396C" w:rsidRDefault="002A396C" w:rsidP="002A396C">
      <w:pPr>
        <w:pStyle w:val="ListParagraph"/>
        <w:numPr>
          <w:ilvl w:val="0"/>
          <w:numId w:val="45"/>
        </w:numPr>
      </w:pPr>
      <w:r>
        <w:t>Calculate spill (</w:t>
      </w:r>
      <w:proofErr w:type="spellStart"/>
      <w:r>
        <w:t>PvSpillP</w:t>
      </w:r>
      <w:proofErr w:type="spellEnd"/>
      <w:r>
        <w:t xml:space="preserve"> = </w:t>
      </w:r>
      <w:proofErr w:type="spellStart"/>
      <w:r>
        <w:t>PvAvailP</w:t>
      </w:r>
      <w:proofErr w:type="spellEnd"/>
      <w:r>
        <w:t xml:space="preserve"> – </w:t>
      </w:r>
      <w:proofErr w:type="spellStart"/>
      <w:r>
        <w:t>PvP</w:t>
      </w:r>
      <w:proofErr w:type="spellEnd"/>
      <w:r>
        <w:t>)</w:t>
      </w:r>
    </w:p>
    <w:p w14:paraId="03CF1154" w14:textId="77777777" w:rsidR="00A32D5D" w:rsidRDefault="00A32D5D" w:rsidP="002A396C">
      <w:pPr>
        <w:pStyle w:val="ListParagraph"/>
        <w:numPr>
          <w:ilvl w:val="0"/>
          <w:numId w:val="45"/>
        </w:numPr>
      </w:pPr>
      <w:r>
        <w:t xml:space="preserve">Calculate energy totals </w:t>
      </w:r>
      <w:proofErr w:type="spellStart"/>
      <w:r>
        <w:t>PvE</w:t>
      </w:r>
      <w:proofErr w:type="spellEnd"/>
      <w:r>
        <w:t xml:space="preserve">, </w:t>
      </w:r>
      <w:proofErr w:type="spellStart"/>
      <w:r>
        <w:t>PvAvailE</w:t>
      </w:r>
      <w:proofErr w:type="spellEnd"/>
      <w:r>
        <w:t xml:space="preserve"> and </w:t>
      </w:r>
      <w:proofErr w:type="spellStart"/>
      <w:r>
        <w:t>PvSpillE</w:t>
      </w:r>
      <w:proofErr w:type="spellEnd"/>
    </w:p>
    <w:p w14:paraId="39D8762B" w14:textId="675E3C71" w:rsidR="004C5775" w:rsidRDefault="004C5775" w:rsidP="004C5775">
      <w:r>
        <w:t xml:space="preserve">There are various methods of calculating the solar </w:t>
      </w:r>
      <w:proofErr w:type="spellStart"/>
      <w:r>
        <w:t>setpoint</w:t>
      </w:r>
      <w:proofErr w:type="spellEnd"/>
      <w:r>
        <w:t xml:space="preserve"> (</w:t>
      </w:r>
      <w:proofErr w:type="spellStart"/>
      <w:r>
        <w:t>PvSetP</w:t>
      </w:r>
      <w:proofErr w:type="spellEnd"/>
      <w:r>
        <w:t>) which determine the actual output of the simulated solar array (</w:t>
      </w:r>
      <w:proofErr w:type="spellStart"/>
      <w:r>
        <w:t>PvP</w:t>
      </w:r>
      <w:proofErr w:type="spellEnd"/>
      <w:r>
        <w:t>).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10278C">
        <w:rPr>
          <w:rStyle w:val="Hyperlink"/>
        </w:rPr>
        <w:t>7.2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10278C" w:rsidRPr="0010278C">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5987"/>
      </w:tblGrid>
      <w:tr w:rsidR="004C5775" w14:paraId="6B708C54" w14:textId="77777777" w:rsidTr="00AB5616">
        <w:tc>
          <w:tcPr>
            <w:tcW w:w="2518" w:type="dxa"/>
          </w:tcPr>
          <w:p w14:paraId="403A215E" w14:textId="77777777" w:rsidR="004C5775" w:rsidRDefault="004C5775" w:rsidP="009A0B75">
            <w:pPr>
              <w:keepNext/>
              <w:keepLines/>
            </w:pPr>
            <w:r>
              <w:t>Default solar controller</w:t>
            </w:r>
          </w:p>
        </w:tc>
        <w:tc>
          <w:tcPr>
            <w:tcW w:w="5987" w:type="dxa"/>
          </w:tcPr>
          <w:p w14:paraId="111EF382" w14:textId="77777777"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14:paraId="22B6C55A" w14:textId="77777777" w:rsidTr="00AB5616">
        <w:tc>
          <w:tcPr>
            <w:tcW w:w="2518" w:type="dxa"/>
          </w:tcPr>
          <w:p w14:paraId="57C46501" w14:textId="77777777" w:rsidR="004C5775" w:rsidRDefault="004C5775" w:rsidP="009A0B75">
            <w:pPr>
              <w:keepNext/>
              <w:keepLines/>
            </w:pPr>
            <w:r>
              <w:t>Simple controller</w:t>
            </w:r>
          </w:p>
        </w:tc>
        <w:tc>
          <w:tcPr>
            <w:tcW w:w="5987" w:type="dxa"/>
          </w:tcPr>
          <w:p w14:paraId="2463C62F" w14:textId="77777777" w:rsidR="004C5775" w:rsidRDefault="004C5775" w:rsidP="009A0B75">
            <w:pPr>
              <w:keepNext/>
              <w:keepLines/>
            </w:pPr>
            <w:r>
              <w:t xml:space="preserve">Limits the solar </w:t>
            </w:r>
            <w:proofErr w:type="spellStart"/>
            <w:r>
              <w:t>setpoint</w:t>
            </w:r>
            <w:proofErr w:type="spellEnd"/>
            <w:r>
              <w:t xml:space="preserve"> to the Spinning reserve </w:t>
            </w:r>
            <w:proofErr w:type="spellStart"/>
            <w:r>
              <w:t>setpoint</w:t>
            </w:r>
            <w:proofErr w:type="spellEnd"/>
            <w:r>
              <w:t xml:space="preserve"> </w:t>
            </w:r>
            <w:proofErr w:type="spellStart"/>
            <w:r>
              <w:t>StatSpinSetP</w:t>
            </w:r>
            <w:proofErr w:type="spellEnd"/>
          </w:p>
        </w:tc>
      </w:tr>
      <w:tr w:rsidR="004C5775" w14:paraId="526F7578" w14:textId="77777777" w:rsidTr="00AB5616">
        <w:tc>
          <w:tcPr>
            <w:tcW w:w="2518" w:type="dxa"/>
          </w:tcPr>
          <w:p w14:paraId="58BDE416" w14:textId="77777777" w:rsidR="004C5775" w:rsidRDefault="004C5775" w:rsidP="009A0B75">
            <w:pPr>
              <w:keepNext/>
              <w:keepLines/>
            </w:pPr>
            <w:r>
              <w:t>FSC controller</w:t>
            </w:r>
          </w:p>
        </w:tc>
        <w:tc>
          <w:tcPr>
            <w:tcW w:w="5987" w:type="dxa"/>
          </w:tcPr>
          <w:p w14:paraId="07E40A65" w14:textId="77777777" w:rsidR="004C5775" w:rsidRDefault="005D2786" w:rsidP="005D2786">
            <w:pPr>
              <w:keepNext/>
              <w:keepLines/>
            </w:pPr>
            <w:r>
              <w:t>Attempts to maintain the diesel minimum ideal loading while not reducing the diesel load so much that a switch down occurs</w:t>
            </w:r>
          </w:p>
        </w:tc>
      </w:tr>
      <w:tr w:rsidR="005D2786" w14:paraId="20F1E525" w14:textId="77777777" w:rsidTr="00AB5616">
        <w:tc>
          <w:tcPr>
            <w:tcW w:w="2518" w:type="dxa"/>
          </w:tcPr>
          <w:p w14:paraId="18FA5FF4" w14:textId="77777777" w:rsidR="005D2786" w:rsidRDefault="005D2786" w:rsidP="009A0B75">
            <w:pPr>
              <w:keepNext/>
              <w:keepLines/>
            </w:pPr>
            <w:r>
              <w:t>“None” controller</w:t>
            </w:r>
          </w:p>
        </w:tc>
        <w:tc>
          <w:tcPr>
            <w:tcW w:w="5987" w:type="dxa"/>
          </w:tcPr>
          <w:p w14:paraId="583FC192" w14:textId="77777777" w:rsidR="005D2786" w:rsidRDefault="005D2786" w:rsidP="005D2786">
            <w:pPr>
              <w:keepNext/>
              <w:keepLines/>
            </w:pPr>
            <w:r>
              <w:t xml:space="preserve">No control over the solar </w:t>
            </w:r>
            <w:proofErr w:type="spellStart"/>
            <w:r>
              <w:t>setpoint</w:t>
            </w:r>
            <w:proofErr w:type="spellEnd"/>
            <w:r>
              <w:t xml:space="preserve"> – it is always set to </w:t>
            </w:r>
            <w:proofErr w:type="spellStart"/>
            <w:r>
              <w:t>PvAvailP</w:t>
            </w:r>
            <w:proofErr w:type="spellEnd"/>
          </w:p>
        </w:tc>
      </w:tr>
    </w:tbl>
    <w:p w14:paraId="7AF06D84" w14:textId="77777777" w:rsidR="004C5775" w:rsidRPr="009E68F7" w:rsidRDefault="004C5775" w:rsidP="002A396C"/>
    <w:p w14:paraId="74A6602E" w14:textId="77777777" w:rsidR="000210DB" w:rsidRDefault="000210DB" w:rsidP="000210DB">
      <w:pPr>
        <w:pStyle w:val="Heading3"/>
      </w:pPr>
      <w:bookmarkStart w:id="59" w:name="_Toc374518690"/>
      <w:r>
        <w:t>Fuel Efficiency</w:t>
      </w:r>
      <w:bookmarkEnd w:id="59"/>
    </w:p>
    <w:p w14:paraId="2DC4AF09" w14:textId="77777777"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14:paraId="6D7BBC84" w14:textId="77777777" w:rsidR="000210DB" w:rsidRDefault="000210DB" w:rsidP="000210DB">
      <w:r>
        <w:t>For example, a fuel efficiency curve may look like:</w:t>
      </w:r>
    </w:p>
    <w:p w14:paraId="3EFC0266" w14:textId="77777777" w:rsidR="000210DB" w:rsidRDefault="000210DB" w:rsidP="000210DB">
      <w:pPr>
        <w:keepNext/>
        <w:jc w:val="center"/>
      </w:pPr>
      <w:r>
        <w:rPr>
          <w:noProof/>
          <w:lang w:eastAsia="en-AU"/>
        </w:rPr>
        <w:lastRenderedPageBreak/>
        <w:drawing>
          <wp:inline distT="0" distB="0" distL="0" distR="0" wp14:anchorId="1F911F47" wp14:editId="6549D84F">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F4D300" w14:textId="77777777" w:rsidR="000210DB" w:rsidRDefault="000210DB" w:rsidP="000210DB">
      <w:pPr>
        <w:pStyle w:val="Caption"/>
        <w:jc w:val="center"/>
      </w:pPr>
      <w:r>
        <w:t xml:space="preserve">Figure </w:t>
      </w:r>
      <w:fldSimple w:instr=" SEQ Figure \* ARABIC ">
        <w:r w:rsidR="0010278C">
          <w:rPr>
            <w:noProof/>
          </w:rPr>
          <w:t>4</w:t>
        </w:r>
      </w:fldSimple>
      <w:r>
        <w:t xml:space="preserve"> Sample Generator Fuel Efficiency</w:t>
      </w:r>
    </w:p>
    <w:p w14:paraId="1F4F9FF0" w14:textId="77777777" w:rsidR="000210DB" w:rsidRDefault="000210DB" w:rsidP="000210DB">
      <w:r>
        <w:t xml:space="preserve">The x-axis shows Load Factor, where 1.0 is 100% load, and the y-axis shows fuel </w:t>
      </w:r>
      <w:r w:rsidR="00BE7950">
        <w:t>consumption</w:t>
      </w:r>
      <w:r>
        <w:t xml:space="preserve"> in L/h.</w:t>
      </w:r>
    </w:p>
    <w:p w14:paraId="4CB7741B" w14:textId="77777777"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14:paraId="437C9638" w14:textId="77777777" w:rsidTr="00117E57">
        <w:trPr>
          <w:jc w:val="center"/>
        </w:trPr>
        <w:tc>
          <w:tcPr>
            <w:tcW w:w="815" w:type="dxa"/>
          </w:tcPr>
          <w:p w14:paraId="34EE194F" w14:textId="77777777" w:rsidR="000210DB" w:rsidRPr="000210DB" w:rsidRDefault="000210DB" w:rsidP="00775C7B">
            <w:pPr>
              <w:keepNext/>
              <w:keepLines/>
            </w:pPr>
            <w:r>
              <w:t>Point</w:t>
            </w:r>
          </w:p>
        </w:tc>
        <w:tc>
          <w:tcPr>
            <w:tcW w:w="653" w:type="dxa"/>
          </w:tcPr>
          <w:p w14:paraId="2D4DBBF3" w14:textId="77777777" w:rsidR="000210DB" w:rsidRPr="000210DB" w:rsidRDefault="000210DB" w:rsidP="00775C7B">
            <w:pPr>
              <w:keepNext/>
              <w:keepLines/>
            </w:pPr>
            <w:r w:rsidRPr="000210DB">
              <w:t>LF</w:t>
            </w:r>
          </w:p>
        </w:tc>
        <w:tc>
          <w:tcPr>
            <w:tcW w:w="941" w:type="dxa"/>
          </w:tcPr>
          <w:p w14:paraId="1A30215C" w14:textId="77777777" w:rsidR="000210DB" w:rsidRPr="000210DB" w:rsidRDefault="000210DB" w:rsidP="00BE7950">
            <w:pPr>
              <w:keepNext/>
              <w:keepLines/>
            </w:pPr>
            <w:r w:rsidRPr="000210DB">
              <w:t>L/h</w:t>
            </w:r>
          </w:p>
        </w:tc>
      </w:tr>
      <w:tr w:rsidR="000210DB" w:rsidRPr="000210DB" w14:paraId="573D5F1A" w14:textId="77777777" w:rsidTr="00117E57">
        <w:trPr>
          <w:jc w:val="center"/>
        </w:trPr>
        <w:tc>
          <w:tcPr>
            <w:tcW w:w="815" w:type="dxa"/>
          </w:tcPr>
          <w:p w14:paraId="1D9BCD58" w14:textId="77777777" w:rsidR="000210DB" w:rsidRPr="000210DB" w:rsidRDefault="000210DB" w:rsidP="00775C7B">
            <w:pPr>
              <w:keepNext/>
              <w:keepLines/>
            </w:pPr>
            <w:r>
              <w:t>1</w:t>
            </w:r>
          </w:p>
        </w:tc>
        <w:tc>
          <w:tcPr>
            <w:tcW w:w="653" w:type="dxa"/>
          </w:tcPr>
          <w:p w14:paraId="7D216B21" w14:textId="77777777" w:rsidR="000210DB" w:rsidRPr="000210DB" w:rsidRDefault="000210DB" w:rsidP="00775C7B">
            <w:pPr>
              <w:keepNext/>
              <w:keepLines/>
            </w:pPr>
            <w:r w:rsidRPr="000210DB">
              <w:t>0</w:t>
            </w:r>
          </w:p>
        </w:tc>
        <w:tc>
          <w:tcPr>
            <w:tcW w:w="941" w:type="dxa"/>
          </w:tcPr>
          <w:p w14:paraId="0617B9BE" w14:textId="77777777" w:rsidR="000210DB" w:rsidRPr="000210DB" w:rsidRDefault="00376C1A" w:rsidP="00775C7B">
            <w:pPr>
              <w:keepNext/>
              <w:keepLines/>
            </w:pPr>
            <w:r>
              <w:t>129</w:t>
            </w:r>
          </w:p>
        </w:tc>
      </w:tr>
      <w:tr w:rsidR="00376C1A" w:rsidRPr="000210DB" w14:paraId="27907C64" w14:textId="77777777" w:rsidTr="00117E57">
        <w:trPr>
          <w:jc w:val="center"/>
        </w:trPr>
        <w:tc>
          <w:tcPr>
            <w:tcW w:w="815" w:type="dxa"/>
          </w:tcPr>
          <w:p w14:paraId="6876414F" w14:textId="77777777" w:rsidR="00376C1A" w:rsidRPr="000210DB" w:rsidRDefault="00376C1A" w:rsidP="00376C1A">
            <w:pPr>
              <w:keepNext/>
              <w:keepLines/>
            </w:pPr>
            <w:r>
              <w:t>2</w:t>
            </w:r>
          </w:p>
        </w:tc>
        <w:tc>
          <w:tcPr>
            <w:tcW w:w="653" w:type="dxa"/>
          </w:tcPr>
          <w:p w14:paraId="1BB45DE0" w14:textId="77777777" w:rsidR="00376C1A" w:rsidRPr="000210DB" w:rsidRDefault="00376C1A" w:rsidP="00376C1A">
            <w:pPr>
              <w:keepNext/>
              <w:keepLines/>
            </w:pPr>
            <w:r w:rsidRPr="000210DB">
              <w:t>0.1</w:t>
            </w:r>
          </w:p>
        </w:tc>
        <w:tc>
          <w:tcPr>
            <w:tcW w:w="941" w:type="dxa"/>
          </w:tcPr>
          <w:p w14:paraId="71821C9C" w14:textId="77777777" w:rsidR="00376C1A" w:rsidRPr="000210DB" w:rsidRDefault="00376C1A" w:rsidP="00376C1A">
            <w:pPr>
              <w:keepNext/>
              <w:keepLines/>
            </w:pPr>
            <w:r>
              <w:t>120</w:t>
            </w:r>
          </w:p>
        </w:tc>
      </w:tr>
      <w:tr w:rsidR="00376C1A" w:rsidRPr="000210DB" w14:paraId="731E6C56" w14:textId="77777777" w:rsidTr="00117E57">
        <w:trPr>
          <w:jc w:val="center"/>
        </w:trPr>
        <w:tc>
          <w:tcPr>
            <w:tcW w:w="815" w:type="dxa"/>
          </w:tcPr>
          <w:p w14:paraId="6D00DB92" w14:textId="77777777" w:rsidR="00376C1A" w:rsidRPr="000210DB" w:rsidRDefault="00376C1A" w:rsidP="00376C1A">
            <w:pPr>
              <w:keepNext/>
              <w:keepLines/>
            </w:pPr>
            <w:r>
              <w:t>3</w:t>
            </w:r>
          </w:p>
        </w:tc>
        <w:tc>
          <w:tcPr>
            <w:tcW w:w="653" w:type="dxa"/>
          </w:tcPr>
          <w:p w14:paraId="54F468AC" w14:textId="77777777" w:rsidR="00376C1A" w:rsidRPr="000210DB" w:rsidRDefault="00376C1A" w:rsidP="00376C1A">
            <w:pPr>
              <w:keepNext/>
              <w:keepLines/>
            </w:pPr>
            <w:r>
              <w:t>0.2</w:t>
            </w:r>
          </w:p>
        </w:tc>
        <w:tc>
          <w:tcPr>
            <w:tcW w:w="941" w:type="dxa"/>
          </w:tcPr>
          <w:p w14:paraId="3F607968" w14:textId="77777777" w:rsidR="00376C1A" w:rsidRPr="000210DB" w:rsidRDefault="00376C1A" w:rsidP="00376C1A">
            <w:pPr>
              <w:keepNext/>
              <w:keepLines/>
            </w:pPr>
            <w:r>
              <w:t>105</w:t>
            </w:r>
          </w:p>
        </w:tc>
      </w:tr>
      <w:tr w:rsidR="00376C1A" w:rsidRPr="000210DB" w14:paraId="3B005E46" w14:textId="77777777" w:rsidTr="00117E57">
        <w:trPr>
          <w:jc w:val="center"/>
        </w:trPr>
        <w:tc>
          <w:tcPr>
            <w:tcW w:w="815" w:type="dxa"/>
          </w:tcPr>
          <w:p w14:paraId="712F0C1C" w14:textId="77777777" w:rsidR="00376C1A" w:rsidRPr="000210DB" w:rsidRDefault="00376C1A" w:rsidP="00376C1A">
            <w:pPr>
              <w:keepNext/>
              <w:keepLines/>
            </w:pPr>
            <w:r>
              <w:t>4</w:t>
            </w:r>
          </w:p>
        </w:tc>
        <w:tc>
          <w:tcPr>
            <w:tcW w:w="653" w:type="dxa"/>
          </w:tcPr>
          <w:p w14:paraId="34F08B87" w14:textId="77777777" w:rsidR="00376C1A" w:rsidRPr="000210DB" w:rsidRDefault="00376C1A" w:rsidP="00376C1A">
            <w:pPr>
              <w:keepNext/>
              <w:keepLines/>
            </w:pPr>
            <w:r>
              <w:t>0.4</w:t>
            </w:r>
          </w:p>
        </w:tc>
        <w:tc>
          <w:tcPr>
            <w:tcW w:w="941" w:type="dxa"/>
          </w:tcPr>
          <w:p w14:paraId="0B258F8A" w14:textId="77777777" w:rsidR="00376C1A" w:rsidRPr="000210DB" w:rsidRDefault="00376C1A" w:rsidP="00376C1A">
            <w:pPr>
              <w:keepNext/>
              <w:keepLines/>
            </w:pPr>
            <w:r>
              <w:t>99</w:t>
            </w:r>
          </w:p>
        </w:tc>
      </w:tr>
      <w:tr w:rsidR="00376C1A" w:rsidRPr="000210DB" w14:paraId="4630ACA8" w14:textId="77777777" w:rsidTr="00117E57">
        <w:trPr>
          <w:jc w:val="center"/>
        </w:trPr>
        <w:tc>
          <w:tcPr>
            <w:tcW w:w="815" w:type="dxa"/>
          </w:tcPr>
          <w:p w14:paraId="182D85AA" w14:textId="77777777" w:rsidR="00376C1A" w:rsidRPr="000210DB" w:rsidRDefault="00376C1A" w:rsidP="00376C1A">
            <w:pPr>
              <w:keepNext/>
              <w:keepLines/>
            </w:pPr>
            <w:r>
              <w:t>5</w:t>
            </w:r>
          </w:p>
        </w:tc>
        <w:tc>
          <w:tcPr>
            <w:tcW w:w="653" w:type="dxa"/>
          </w:tcPr>
          <w:p w14:paraId="256D8341" w14:textId="77777777" w:rsidR="00376C1A" w:rsidRPr="000210DB" w:rsidRDefault="00376C1A" w:rsidP="00376C1A">
            <w:pPr>
              <w:keepNext/>
              <w:keepLines/>
            </w:pPr>
            <w:r w:rsidRPr="000210DB">
              <w:t>1</w:t>
            </w:r>
          </w:p>
        </w:tc>
        <w:tc>
          <w:tcPr>
            <w:tcW w:w="941" w:type="dxa"/>
          </w:tcPr>
          <w:p w14:paraId="75512CCD" w14:textId="77777777" w:rsidR="00376C1A" w:rsidRPr="000210DB" w:rsidRDefault="00376C1A" w:rsidP="00376C1A">
            <w:pPr>
              <w:keepNext/>
              <w:keepLines/>
            </w:pPr>
            <w:r>
              <w:t>99</w:t>
            </w:r>
          </w:p>
        </w:tc>
      </w:tr>
    </w:tbl>
    <w:p w14:paraId="545C905B" w14:textId="77777777" w:rsidR="00CD13C1" w:rsidRPr="00CD13C1" w:rsidRDefault="00117E57" w:rsidP="007A1795">
      <w:pPr>
        <w:pStyle w:val="Caption"/>
        <w:jc w:val="center"/>
      </w:pPr>
      <w:r>
        <w:t xml:space="preserve">Figure </w:t>
      </w:r>
      <w:fldSimple w:instr=" SEQ Figure \* ARABIC ">
        <w:r w:rsidR="0010278C">
          <w:rPr>
            <w:noProof/>
          </w:rPr>
          <w:t>5</w:t>
        </w:r>
      </w:fldSimple>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5B7B75" w14:paraId="4FDC5681" w14:textId="77777777" w:rsidTr="009240E1">
        <w:tc>
          <w:tcPr>
            <w:tcW w:w="1526" w:type="dxa"/>
          </w:tcPr>
          <w:p w14:paraId="7E1ADF67" w14:textId="77777777" w:rsidR="005B7B75" w:rsidRDefault="005B7B75" w:rsidP="009240E1">
            <w:pPr>
              <w:pStyle w:val="ListBullet"/>
              <w:numPr>
                <w:ilvl w:val="0"/>
                <w:numId w:val="0"/>
              </w:numPr>
            </w:pPr>
            <w:r>
              <w:rPr>
                <w:noProof/>
                <w:lang w:eastAsia="en-AU"/>
              </w:rPr>
              <mc:AlternateContent>
                <mc:Choice Requires="wpg">
                  <w:drawing>
                    <wp:inline distT="0" distB="0" distL="0" distR="0" wp14:anchorId="7C384238" wp14:editId="15516046">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E492F" w14:textId="77777777" w:rsidR="00135512" w:rsidRPr="0051076B" w:rsidRDefault="00135512"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55916E55" w14:textId="77777777" w:rsidR="00135512" w:rsidRPr="0014738D" w:rsidRDefault="00135512" w:rsidP="005B7B75">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C384238"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14:paraId="600E492F" w14:textId="77777777" w:rsidR="00135512" w:rsidRPr="0051076B" w:rsidRDefault="00135512"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14:paraId="55916E55" w14:textId="77777777" w:rsidR="00135512" w:rsidRPr="0014738D" w:rsidRDefault="00135512"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67F96548" w14:textId="77777777" w:rsidR="005B7B75" w:rsidRDefault="005B7B75" w:rsidP="009240E1">
            <w:pPr>
              <w:pStyle w:val="ListParagraph"/>
              <w:numPr>
                <w:ilvl w:val="0"/>
                <w:numId w:val="19"/>
              </w:numPr>
            </w:pPr>
            <w:r>
              <w:t>Fuel curve points must be monotonically increasing, or you will get “</w:t>
            </w:r>
            <w:proofErr w:type="spellStart"/>
            <w:r>
              <w:t>NaN</w:t>
            </w:r>
            <w:proofErr w:type="spellEnd"/>
            <w:r>
              <w:t>” results.  i.e. each LF value must be higher than the previous</w:t>
            </w:r>
          </w:p>
          <w:p w14:paraId="65AF6687" w14:textId="77777777" w:rsidR="005B7B75" w:rsidRPr="00EE1C81" w:rsidRDefault="005B7B75" w:rsidP="009240E1">
            <w:pPr>
              <w:pStyle w:val="ListParagraph"/>
              <w:numPr>
                <w:ilvl w:val="0"/>
                <w:numId w:val="19"/>
              </w:numPr>
            </w:pPr>
            <w:r>
              <w:t>A minimum</w:t>
            </w:r>
            <w:r w:rsidR="00AF68A7">
              <w:t xml:space="preserve"> of two points must be supplied</w:t>
            </w:r>
          </w:p>
          <w:p w14:paraId="14FD2E0D" w14:textId="77777777" w:rsidR="005B7B75" w:rsidRDefault="005B7B75" w:rsidP="009240E1">
            <w:pPr>
              <w:pStyle w:val="ListBullet"/>
              <w:numPr>
                <w:ilvl w:val="0"/>
                <w:numId w:val="0"/>
              </w:numPr>
            </w:pPr>
          </w:p>
        </w:tc>
      </w:tr>
    </w:tbl>
    <w:p w14:paraId="52EF6C07" w14:textId="77777777" w:rsidR="00061BCC" w:rsidRPr="00061BCC" w:rsidRDefault="00061BCC" w:rsidP="00061BCC"/>
    <w:p w14:paraId="4610283A" w14:textId="77777777" w:rsidR="00ED1CE5" w:rsidRDefault="00061BCC" w:rsidP="00CB3E3B">
      <w:pPr>
        <w:pStyle w:val="Heading3"/>
      </w:pPr>
      <w:bookmarkStart w:id="60" w:name="_Toc374518691"/>
      <w:r>
        <w:lastRenderedPageBreak/>
        <w:t>Fuel Consumption</w:t>
      </w:r>
      <w:bookmarkEnd w:id="60"/>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361"/>
        <w:gridCol w:w="3665"/>
      </w:tblGrid>
      <w:tr w:rsidR="00CB3E3B" w14:paraId="3F60E768" w14:textId="77777777" w:rsidTr="00B24175">
        <w:tc>
          <w:tcPr>
            <w:tcW w:w="5495" w:type="dxa"/>
            <w:vAlign w:val="center"/>
          </w:tcPr>
          <w:p w14:paraId="74E4112F" w14:textId="77777777"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14:paraId="6C74294A" w14:textId="77777777" w:rsidR="00CB3E3B" w:rsidRDefault="00CB3E3B" w:rsidP="00BE7950">
            <w:pPr>
              <w:keepNext/>
              <w:keepLines/>
            </w:pPr>
            <m:oMathPara>
              <m:oMath>
                <m:r>
                  <w:rPr>
                    <w:rFonts w:ascii="Cambria Math" w:hAnsi="Cambria Math"/>
                  </w:rPr>
                  <m:t>C=m(L-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14:paraId="5F931504" w14:textId="77777777" w:rsidTr="00B24175">
        <w:tc>
          <w:tcPr>
            <w:tcW w:w="5495" w:type="dxa"/>
            <w:vAlign w:val="center"/>
          </w:tcPr>
          <w:p w14:paraId="039A4D70" w14:textId="77777777" w:rsidR="00CB3E3B" w:rsidRDefault="00CB3E3B" w:rsidP="00B24175">
            <w:pPr>
              <w:keepNext/>
              <w:keepLines/>
            </w:pPr>
            <w:r>
              <w:t>where:</w:t>
            </w:r>
          </w:p>
          <w:p w14:paraId="51996E32" w14:textId="77777777"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14:paraId="062549F6" w14:textId="77777777" w:rsidR="00CB3E3B" w:rsidRDefault="00FA06C4"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14:paraId="19DDF697" w14:textId="77777777" w:rsidTr="00B24175">
        <w:tc>
          <w:tcPr>
            <w:tcW w:w="5495" w:type="dxa"/>
            <w:vAlign w:val="center"/>
          </w:tcPr>
          <w:p w14:paraId="289A3291" w14:textId="77777777"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14:paraId="3E929EAC" w14:textId="77777777"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14:paraId="324368B7" w14:textId="77777777" w:rsidTr="00B24175">
        <w:tc>
          <w:tcPr>
            <w:tcW w:w="5495" w:type="dxa"/>
            <w:vAlign w:val="center"/>
          </w:tcPr>
          <w:p w14:paraId="7349CAFB" w14:textId="77777777"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14:paraId="70FCEE00" w14:textId="77777777" w:rsidR="00CB3E3B" w:rsidRDefault="00FA06C4"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14:paraId="7F513001" w14:textId="77777777" w:rsidTr="00B24175">
        <w:tc>
          <w:tcPr>
            <w:tcW w:w="5495" w:type="dxa"/>
            <w:vAlign w:val="center"/>
          </w:tcPr>
          <w:p w14:paraId="5F1511EA" w14:textId="77777777"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w:t>
            </w:r>
            <w:proofErr w:type="gramStart"/>
            <w:r>
              <w:t xml:space="preserve">for </w:t>
            </w:r>
            <w:proofErr w:type="gramEnd"/>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14:paraId="465D2B41" w14:textId="77777777" w:rsidR="00CB3E3B" w:rsidRDefault="00CB3E3B" w:rsidP="00CB3E3B">
            <w:pPr>
              <w:keepNext/>
              <w:keepLines/>
              <w:rPr>
                <w:rFonts w:ascii="Calibri" w:eastAsia="Times New Roman" w:hAnsi="Calibri" w:cs="Times New Roman"/>
              </w:rPr>
            </w:pPr>
          </w:p>
        </w:tc>
      </w:tr>
    </w:tbl>
    <w:p w14:paraId="68AB9CEF" w14:textId="77777777" w:rsidR="00CB3E3B" w:rsidRDefault="00CB3E3B" w:rsidP="00ED1CE5"/>
    <w:p w14:paraId="1AB05F5C" w14:textId="77777777" w:rsidR="00A2399B" w:rsidRDefault="00A2399B" w:rsidP="00A2399B">
      <w:r>
        <w:t>The following details should be considered when using Fuel Efficiency curves:</w:t>
      </w:r>
    </w:p>
    <w:p w14:paraId="7B46FA6D" w14:textId="77777777" w:rsidR="00415D8E" w:rsidRDefault="00E54742" w:rsidP="00A2399B">
      <w:pPr>
        <w:pStyle w:val="ListParagraph"/>
        <w:numPr>
          <w:ilvl w:val="0"/>
          <w:numId w:val="25"/>
        </w:numPr>
      </w:pPr>
      <w:r>
        <w:t xml:space="preserve">To use less than 5 points, disable some points by setting them </w:t>
      </w:r>
      <w:proofErr w:type="gramStart"/>
      <w:r>
        <w:t xml:space="preserve">to </w:t>
      </w:r>
      <w:proofErr w:type="gramEnd"/>
      <m:oMath>
        <m:d>
          <m:dPr>
            <m:begChr m:val="["/>
            <m:endChr m:val="]"/>
            <m:ctrlPr>
              <w:rPr>
                <w:rFonts w:ascii="Cambria Math" w:hAnsi="Cambria Math"/>
                <w:i/>
              </w:rPr>
            </m:ctrlPr>
          </m:dPr>
          <m:e>
            <m:r>
              <w:rPr>
                <w:rFonts w:ascii="Cambria Math" w:hAnsi="Cambria Math"/>
              </w:rPr>
              <m:t>0,0</m:t>
            </m:r>
          </m:e>
        </m:d>
      </m:oMath>
      <w:r>
        <w:t>.</w:t>
      </w:r>
    </w:p>
    <w:p w14:paraId="6D0215AA" w14:textId="77777777"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14:paraId="04061485" w14:textId="0E0B3220" w:rsidR="00A2399B" w:rsidRDefault="00430CC1" w:rsidP="00A2399B">
      <w:pPr>
        <w:pStyle w:val="ListParagraph"/>
        <w:numPr>
          <w:ilvl w:val="0"/>
          <w:numId w:val="25"/>
        </w:numPr>
      </w:pPr>
      <w:r>
        <w:t>Load Factors outside the points (</w:t>
      </w:r>
      <w:proofErr w:type="spellStart"/>
      <w:r>
        <w:t>eg</w:t>
      </w:r>
      <w:proofErr w:type="spellEnd"/>
      <w:r>
        <w:t xml:space="preserve">. reverse power or overload) are calculated by projecting the nearest curve to the Load Factor value.  To provide </w:t>
      </w:r>
      <w:r w:rsidR="00DF0A95">
        <w:t xml:space="preserve">a </w:t>
      </w:r>
      <w:r>
        <w:t xml:space="preserve">different slope for </w:t>
      </w:r>
      <w:r w:rsidR="00DF0A95">
        <w:t>a load factor less than zero or greater than one</w:t>
      </w:r>
      <w:r>
        <w:t xml:space="preserve">, you can use values for L outside </w:t>
      </w:r>
      <w:proofErr w:type="gramStart"/>
      <w:r>
        <w:t xml:space="preserve">of  </w:t>
      </w:r>
      <w:proofErr w:type="gramEnd"/>
      <m:oMath>
        <m:r>
          <w:rPr>
            <w:rFonts w:ascii="Cambria Math" w:hAnsi="Cambria Math"/>
          </w:rPr>
          <m:t>0≤L&lt; 1</m:t>
        </m:r>
      </m:oMath>
      <w:r w:rsidR="00301FD9">
        <w:t>.</w:t>
      </w:r>
    </w:p>
    <w:p w14:paraId="784DEC3C" w14:textId="77777777" w:rsidR="00291627" w:rsidRDefault="00291627" w:rsidP="00291627">
      <w:pPr>
        <w:pStyle w:val="Heading3"/>
      </w:pPr>
      <w:bookmarkStart w:id="61" w:name="_Toc374518692"/>
      <w:r>
        <w:t>Redundancy exceeded alarm</w:t>
      </w:r>
      <w:bookmarkEnd w:id="61"/>
    </w:p>
    <w:p w14:paraId="606CA34B" w14:textId="77777777"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14:paraId="42C16ADC" w14:textId="5E8EBD54" w:rsidR="00B24175" w:rsidRDefault="00291627" w:rsidP="00291627">
      <w:r>
        <w:t>For example, if 4 generators are set up in the system, if the 3 smallest sets do not cover the known peak load</w:t>
      </w:r>
      <w:r w:rsidR="00B24175">
        <w:t xml:space="preserve">, then the </w:t>
      </w:r>
      <w:proofErr w:type="spellStart"/>
      <w:r w:rsidR="00B24175" w:rsidRPr="00B24175">
        <w:t>LoadCapAl</w:t>
      </w:r>
      <w:proofErr w:type="spellEnd"/>
      <w:r w:rsidR="00B24175">
        <w:t xml:space="preserve"> will be raised.  Note: this alarm is self-resetting</w:t>
      </w:r>
      <w:r w:rsidR="00F602CE">
        <w:t xml:space="preserve"> (it will lower or return to zero when its triggering condition is no longer active).</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801"/>
        <w:gridCol w:w="4225"/>
      </w:tblGrid>
      <w:tr w:rsidR="00B24175" w14:paraId="7F8F3FE3" w14:textId="77777777" w:rsidTr="00F602CE">
        <w:tc>
          <w:tcPr>
            <w:tcW w:w="4801" w:type="dxa"/>
            <w:vAlign w:val="center"/>
          </w:tcPr>
          <w:p w14:paraId="112D4202" w14:textId="77777777" w:rsidR="00B24175" w:rsidRPr="00061BCC" w:rsidRDefault="00B24175" w:rsidP="00590E6C">
            <w:pPr>
              <w:keepNext/>
              <w:keepLines/>
            </w:pPr>
            <w:r>
              <w:t xml:space="preserve">The </w:t>
            </w:r>
            <w:r w:rsidRPr="00B24175">
              <w:t>Redundancy exceeded alarm</w:t>
            </w:r>
            <w:r w:rsidR="00590E6C">
              <w:t xml:space="preserve"> </w:t>
            </w:r>
            <w:proofErr w:type="spellStart"/>
            <w:r w:rsidR="00590E6C" w:rsidRPr="00590E6C">
              <w:rPr>
                <w:i/>
              </w:rPr>
              <w:t>LoadCapAl</w:t>
            </w:r>
            <w:proofErr w:type="spellEnd"/>
            <w:r w:rsidR="00590E6C">
              <w:t xml:space="preserve"> </w:t>
            </w:r>
            <w:r w:rsidR="00F00048">
              <w:t xml:space="preserve">is </w:t>
            </w:r>
            <w:r w:rsidR="0010384A">
              <w:t xml:space="preserve">raised </w:t>
            </w:r>
            <w:r w:rsidR="00590E6C">
              <w:t>when the following statement is true</w:t>
            </w:r>
            <w:r w:rsidR="00F00048">
              <w:t>:</w:t>
            </w:r>
          </w:p>
        </w:tc>
        <w:tc>
          <w:tcPr>
            <w:tcW w:w="4225" w:type="dxa"/>
            <w:vAlign w:val="center"/>
          </w:tcPr>
          <w:p w14:paraId="1049F02A" w14:textId="77777777" w:rsidR="00B24175" w:rsidRPr="00590E6C" w:rsidRDefault="00F00048" w:rsidP="00F00048">
            <w:pPr>
              <w:keepNext/>
              <w:keepLines/>
            </w:pPr>
            <m:oMathPara>
              <m:oMath>
                <m:r>
                  <w:rPr>
                    <w:rFonts w:ascii="Cambria Math" w:hAnsi="Cambria Math"/>
                  </w:rPr>
                  <m:t>GenCapP&lt;(LoadMaxP*LoadCapMargin)</m:t>
                </m:r>
              </m:oMath>
            </m:oMathPara>
          </w:p>
        </w:tc>
      </w:tr>
      <w:tr w:rsidR="00B24175" w14:paraId="11AE2B93" w14:textId="77777777" w:rsidTr="00F602CE">
        <w:tc>
          <w:tcPr>
            <w:tcW w:w="4801" w:type="dxa"/>
            <w:vAlign w:val="center"/>
          </w:tcPr>
          <w:p w14:paraId="3592F65B" w14:textId="77777777" w:rsidR="00B24175" w:rsidRDefault="00B24175" w:rsidP="00B24175">
            <w:pPr>
              <w:keepNext/>
              <w:keepLines/>
            </w:pPr>
            <w:r>
              <w:t>where:</w:t>
            </w:r>
          </w:p>
          <w:p w14:paraId="6201C385" w14:textId="77777777" w:rsidR="00B24175" w:rsidRDefault="00F00048" w:rsidP="00F00048">
            <w:pPr>
              <w:keepNext/>
              <w:keepLines/>
            </w:pPr>
            <w:proofErr w:type="spellStart"/>
            <w:r w:rsidRPr="00590E6C">
              <w:rPr>
                <w:i/>
              </w:rPr>
              <w:t>GenCapP</w:t>
            </w:r>
            <w:proofErr w:type="spellEnd"/>
            <w:r>
              <w:t xml:space="preserve"> is the cold reserve of the </w:t>
            </w:r>
            <w:r w:rsidR="00675029">
              <w:t>“</w:t>
            </w:r>
            <w:r>
              <w:t>N-1</w:t>
            </w:r>
            <w:r w:rsidR="00675029">
              <w:t>”</w:t>
            </w:r>
            <w:r>
              <w:t>th smallest sets</w:t>
            </w:r>
            <w:r w:rsidR="00B24175">
              <w:t>:</w:t>
            </w:r>
          </w:p>
        </w:tc>
        <w:tc>
          <w:tcPr>
            <w:tcW w:w="4225" w:type="dxa"/>
            <w:vAlign w:val="center"/>
          </w:tcPr>
          <w:p w14:paraId="78B6A393" w14:textId="77777777"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F602CE" w14:paraId="55CD6304" w14:textId="77777777" w:rsidTr="00C273E4">
        <w:tc>
          <w:tcPr>
            <w:tcW w:w="9026" w:type="dxa"/>
            <w:gridSpan w:val="2"/>
            <w:vAlign w:val="center"/>
          </w:tcPr>
          <w:p w14:paraId="2EA6F337" w14:textId="25023933" w:rsidR="00F602CE" w:rsidRDefault="00F602CE" w:rsidP="00B24175">
            <w:pPr>
              <w:keepNext/>
              <w:keepLines/>
              <w:rPr>
                <w:rFonts w:ascii="Calibri" w:eastAsia="Times New Roman" w:hAnsi="Calibri" w:cs="Times New Roman"/>
              </w:rPr>
            </w:pPr>
            <w:proofErr w:type="spellStart"/>
            <w:r w:rsidRPr="00590E6C">
              <w:rPr>
                <w:i/>
              </w:rPr>
              <w:t>LoadMaxP</w:t>
            </w:r>
            <w:proofErr w:type="spellEnd"/>
            <w:r>
              <w:t xml:space="preserve"> is the maximum value for </w:t>
            </w:r>
            <w:proofErr w:type="spellStart"/>
            <w:r w:rsidRPr="00590E6C">
              <w:rPr>
                <w:i/>
              </w:rPr>
              <w:t>LoadP</w:t>
            </w:r>
            <w:proofErr w:type="spellEnd"/>
            <w:r>
              <w:t xml:space="preserve"> up to that point in the simulation</w:t>
            </w:r>
          </w:p>
        </w:tc>
      </w:tr>
      <w:tr w:rsidR="00F602CE" w14:paraId="1AD3DAC2" w14:textId="77777777" w:rsidTr="00C273E4">
        <w:tc>
          <w:tcPr>
            <w:tcW w:w="9026" w:type="dxa"/>
            <w:gridSpan w:val="2"/>
            <w:vAlign w:val="center"/>
          </w:tcPr>
          <w:p w14:paraId="13CC2C80" w14:textId="29C08395" w:rsidR="00F602CE" w:rsidRDefault="00F602CE" w:rsidP="00B24175">
            <w:pPr>
              <w:keepNext/>
              <w:keepLines/>
              <w:rPr>
                <w:rFonts w:ascii="Calibri" w:eastAsia="Times New Roman" w:hAnsi="Calibri" w:cs="Times New Roman"/>
              </w:rPr>
            </w:pPr>
            <w:proofErr w:type="spellStart"/>
            <w:r>
              <w:t>LoadCapMargin</w:t>
            </w:r>
            <w:proofErr w:type="spellEnd"/>
            <w:r>
              <w:t xml:space="preserve"> is the user-set safety factor to apply to </w:t>
            </w:r>
            <w:proofErr w:type="spellStart"/>
            <w:r>
              <w:t>LoadMaxP</w:t>
            </w:r>
            <w:proofErr w:type="spellEnd"/>
            <w:r>
              <w:t xml:space="preserve">.  Set </w:t>
            </w:r>
            <w:proofErr w:type="spellStart"/>
            <w:r>
              <w:t>LoadCapMargin</w:t>
            </w:r>
            <w:proofErr w:type="spellEnd"/>
            <w:r>
              <w:t xml:space="preserve"> to 1.0 to trigger the </w:t>
            </w:r>
            <w:proofErr w:type="spellStart"/>
            <w:r>
              <w:t>LoadCapAl</w:t>
            </w:r>
            <w:proofErr w:type="spellEnd"/>
            <w:r>
              <w:t xml:space="preserve"> when </w:t>
            </w:r>
            <w:proofErr w:type="spellStart"/>
            <w:r>
              <w:t>GenCapP</w:t>
            </w:r>
            <w:proofErr w:type="spellEnd"/>
            <w:r>
              <w:t xml:space="preserve"> &lt; </w:t>
            </w:r>
            <w:proofErr w:type="spellStart"/>
            <w:r>
              <w:t>LoadMaxP</w:t>
            </w:r>
            <w:proofErr w:type="spellEnd"/>
            <w:r>
              <w:t>.</w:t>
            </w:r>
          </w:p>
        </w:tc>
      </w:tr>
    </w:tbl>
    <w:p w14:paraId="435C68B8" w14:textId="77777777" w:rsidR="00E53A92" w:rsidRDefault="00F1473A" w:rsidP="00E53A92">
      <w:pPr>
        <w:pStyle w:val="Heading3"/>
      </w:pPr>
      <w:bookmarkStart w:id="62" w:name="_Ref370325125"/>
      <w:bookmarkStart w:id="63" w:name="_Ref370325131"/>
      <w:bookmarkStart w:id="64" w:name="_Ref370325137"/>
      <w:bookmarkStart w:id="65" w:name="_Toc374518693"/>
      <w:proofErr w:type="spellStart"/>
      <w:r>
        <w:t>Sheddable</w:t>
      </w:r>
      <w:proofErr w:type="spellEnd"/>
      <w:r w:rsidR="00E53A92">
        <w:t xml:space="preserve"> Load</w:t>
      </w:r>
      <w:bookmarkEnd w:id="62"/>
      <w:bookmarkEnd w:id="63"/>
      <w:bookmarkEnd w:id="64"/>
      <w:bookmarkEnd w:id="65"/>
    </w:p>
    <w:p w14:paraId="4B2A33A2" w14:textId="55351CB5" w:rsidR="00E53A92" w:rsidRDefault="00F1473A" w:rsidP="00E53A92">
      <w:proofErr w:type="spellStart"/>
      <w:r>
        <w:t>Sheddable</w:t>
      </w:r>
      <w:proofErr w:type="spellEnd"/>
      <w:r w:rsidR="00E53A92">
        <w:t xml:space="preserve"> load or demand-managed load is a method of controlling low priority loads that may be switched off.</w:t>
      </w:r>
    </w:p>
    <w:p w14:paraId="2D0BB10F" w14:textId="2DF1D751" w:rsidR="00E53A92" w:rsidRDefault="00E74A35" w:rsidP="00E53A92">
      <w:r>
        <w:lastRenderedPageBreak/>
        <w:t>ASIM</w:t>
      </w:r>
      <w:r w:rsidR="00E53A92">
        <w:t xml:space="preserve"> provides a simple implementation of </w:t>
      </w:r>
      <w:proofErr w:type="spellStart"/>
      <w:r w:rsidR="00F1473A">
        <w:t>sheddable</w:t>
      </w:r>
      <w:proofErr w:type="spellEnd"/>
      <w:r w:rsidR="00E53A92">
        <w:t xml:space="preserve"> loads based on average instantaneous generator load factor:</w:t>
      </w:r>
    </w:p>
    <w:p w14:paraId="349452CF" w14:textId="77777777"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w:t>
      </w:r>
      <w:proofErr w:type="spellStart"/>
      <w:r w:rsidR="00BC34E0">
        <w:t>ShedLoadPct</w:t>
      </w:r>
      <w:proofErr w:type="spellEnd"/>
      <w:r w:rsidR="00BC34E0">
        <w:t>)</w:t>
      </w:r>
      <w:r>
        <w:t xml:space="preserve">, then </w:t>
      </w:r>
      <w:r w:rsidR="00BC34E0">
        <w:t xml:space="preserve">the </w:t>
      </w:r>
      <w:proofErr w:type="spellStart"/>
      <w:r w:rsidR="00F1473A">
        <w:t>sheddable</w:t>
      </w:r>
      <w:proofErr w:type="spellEnd"/>
      <w:r>
        <w:t xml:space="preserve"> load</w:t>
      </w:r>
      <w:r w:rsidR="00BC34E0">
        <w:t xml:space="preserve"> is limited as much as possible to bring the load factor back to </w:t>
      </w:r>
      <w:proofErr w:type="spellStart"/>
      <w:r w:rsidR="00BC34E0">
        <w:t>ShedLoadPct</w:t>
      </w:r>
      <w:proofErr w:type="spellEnd"/>
    </w:p>
    <w:p w14:paraId="42672596" w14:textId="182F25D5" w:rsidR="00BF28AB" w:rsidRDefault="00BF28AB" w:rsidP="00E53A92">
      <w:pPr>
        <w:pStyle w:val="ListParagraph"/>
        <w:numPr>
          <w:ilvl w:val="0"/>
          <w:numId w:val="38"/>
        </w:numPr>
      </w:pPr>
      <w:r>
        <w:t xml:space="preserve">If the load factor is less than the percentage of maximum loading, the </w:t>
      </w:r>
      <w:proofErr w:type="spellStart"/>
      <w:r>
        <w:t>sheddable</w:t>
      </w:r>
      <w:proofErr w:type="spellEnd"/>
      <w:r>
        <w:t xml:space="preserve"> load is not limited</w:t>
      </w:r>
    </w:p>
    <w:p w14:paraId="3939982E" w14:textId="77777777" w:rsidR="00E53A92" w:rsidRPr="00EC0077" w:rsidRDefault="00E53A92" w:rsidP="00E53A92">
      <w:pPr>
        <w:pStyle w:val="ListParagraph"/>
        <w:numPr>
          <w:ilvl w:val="0"/>
          <w:numId w:val="38"/>
        </w:numPr>
      </w:pPr>
      <w:r>
        <w:t xml:space="preserve">A </w:t>
      </w:r>
      <w:proofErr w:type="spellStart"/>
      <w:r w:rsidR="00F1473A">
        <w:t>sheddable</w:t>
      </w:r>
      <w:proofErr w:type="spellEnd"/>
      <w:r>
        <w:t xml:space="preserve"> load takes a defined amount of time to </w:t>
      </w:r>
      <w:r w:rsidR="00BC34E0">
        <w:t>react</w:t>
      </w:r>
      <w:r w:rsidR="00EC0077" w:rsidRPr="00EC0077">
        <w:t xml:space="preserve"> (</w:t>
      </w:r>
      <w:proofErr w:type="spellStart"/>
      <w:r w:rsidR="00A143FB">
        <w:t>Shed</w:t>
      </w:r>
      <w:r w:rsidR="00EC0077" w:rsidRPr="00EC0077">
        <w:t>LoadT</w:t>
      </w:r>
      <w:proofErr w:type="spellEnd"/>
      <w:r w:rsidR="00EC0077" w:rsidRPr="00EC0077">
        <w:t>)</w:t>
      </w:r>
      <w:r w:rsidR="00BC34E0">
        <w:t xml:space="preserve">.  All </w:t>
      </w:r>
      <w:proofErr w:type="spellStart"/>
      <w:r w:rsidR="00BC34E0">
        <w:t>sheddable</w:t>
      </w:r>
      <w:proofErr w:type="spellEnd"/>
      <w:r w:rsidR="00BC34E0">
        <w:t xml:space="preserve"> load calculations are delayed by this time.</w:t>
      </w:r>
    </w:p>
    <w:p w14:paraId="3A799654" w14:textId="2D255F1B" w:rsidR="007C0F5C" w:rsidRPr="00AB5616" w:rsidRDefault="00066BBF" w:rsidP="00BF28AB">
      <w:pPr>
        <w:pStyle w:val="ListParagraph"/>
        <w:numPr>
          <w:ilvl w:val="0"/>
          <w:numId w:val="38"/>
        </w:numPr>
        <w:rPr>
          <w:i/>
        </w:rPr>
      </w:pPr>
      <w:r>
        <w:t xml:space="preserve">Currently, only one </w:t>
      </w:r>
      <w:proofErr w:type="spellStart"/>
      <w:r w:rsidR="00F1473A">
        <w:t>sheddable</w:t>
      </w:r>
      <w:proofErr w:type="spellEnd"/>
      <w:r>
        <w:t xml:space="preserve"> load can be used.  Numerous loads must be aggregated in the current implementation of </w:t>
      </w:r>
      <w:r w:rsidR="00E74A35">
        <w:t>ASIM</w:t>
      </w:r>
      <w:r>
        <w:t>.</w:t>
      </w:r>
    </w:p>
    <w:p w14:paraId="6588DB2C" w14:textId="59DBDB57" w:rsidR="00EC0077" w:rsidRDefault="00EC0077" w:rsidP="00EC0077">
      <w:r>
        <w:t xml:space="preserve">To use the </w:t>
      </w:r>
      <w:proofErr w:type="spellStart"/>
      <w:r w:rsidR="00F1473A">
        <w:t>sheddable</w:t>
      </w:r>
      <w:proofErr w:type="spellEnd"/>
      <w:r>
        <w:t xml:space="preserve"> load function, configure </w:t>
      </w:r>
      <w:r w:rsidR="00E74A35">
        <w:t>ASIM</w:t>
      </w:r>
      <w:r>
        <w:t xml:space="preserve"> as follows:</w:t>
      </w:r>
    </w:p>
    <w:p w14:paraId="4E4D0BD6" w14:textId="77777777" w:rsidR="00EC0077" w:rsidRDefault="00EC0077" w:rsidP="00BC34E0">
      <w:pPr>
        <w:pStyle w:val="ListParagraph"/>
        <w:numPr>
          <w:ilvl w:val="0"/>
          <w:numId w:val="40"/>
        </w:numPr>
      </w:pPr>
      <w:r>
        <w:t xml:space="preserve">Configure </w:t>
      </w:r>
      <w:proofErr w:type="spellStart"/>
      <w:r w:rsidR="00F1473A">
        <w:t>sheddable</w:t>
      </w:r>
      <w:proofErr w:type="spellEnd"/>
      <w:r>
        <w:t xml:space="preserve"> load parame</w:t>
      </w:r>
      <w:r w:rsidR="00BC34E0">
        <w:t xml:space="preserve">ter </w:t>
      </w:r>
      <w:proofErr w:type="spellStart"/>
      <w:r w:rsidR="00BC34E0" w:rsidRPr="00BC34E0">
        <w:t>ShedIdealPct</w:t>
      </w:r>
      <w:proofErr w:type="spellEnd"/>
      <w:r w:rsidR="00BC34E0">
        <w:t xml:space="preserve"> (</w:t>
      </w:r>
      <w:proofErr w:type="spellStart"/>
      <w:r w:rsidR="00BC34E0">
        <w:t>eg</w:t>
      </w:r>
      <w:proofErr w:type="spellEnd"/>
      <w:r w:rsidR="00BC34E0">
        <w:t xml:space="preserve">. To 99%), </w:t>
      </w:r>
    </w:p>
    <w:p w14:paraId="7CCBFD4F" w14:textId="77777777" w:rsidR="00EC0077" w:rsidRDefault="00EC0077" w:rsidP="00EC0077">
      <w:pPr>
        <w:pStyle w:val="ListParagraph"/>
        <w:numPr>
          <w:ilvl w:val="0"/>
          <w:numId w:val="40"/>
        </w:numPr>
      </w:pPr>
      <w:r>
        <w:t xml:space="preserve">Provide a </w:t>
      </w:r>
      <w:proofErr w:type="spellStart"/>
      <w:r w:rsidR="00F1473A">
        <w:t>sheddable</w:t>
      </w:r>
      <w:proofErr w:type="spellEnd"/>
      <w:r>
        <w:t xml:space="preserve"> load profile (</w:t>
      </w:r>
      <w:proofErr w:type="spellStart"/>
      <w:r w:rsidR="00A143FB">
        <w:t>Shed</w:t>
      </w:r>
      <w:r>
        <w:t>LoadP</w:t>
      </w:r>
      <w:proofErr w:type="spellEnd"/>
      <w:r>
        <w:t xml:space="preserve">) in </w:t>
      </w:r>
      <w:r w:rsidR="00BC34E0">
        <w:t>[</w:t>
      </w:r>
      <w:proofErr w:type="spellStart"/>
      <w:r w:rsidR="00BC34E0">
        <w:t>time,</w:t>
      </w:r>
      <w:r>
        <w:t>value</w:t>
      </w:r>
      <w:proofErr w:type="spellEnd"/>
      <w:r w:rsidR="00BC34E0">
        <w:t>]</w:t>
      </w:r>
      <w:r>
        <w:t xml:space="preserve"> format along with the normal </w:t>
      </w:r>
      <w:proofErr w:type="spellStart"/>
      <w:r>
        <w:t>LoadP</w:t>
      </w:r>
      <w:proofErr w:type="spellEnd"/>
      <w:r>
        <w:t xml:space="preserve"> and other input data</w:t>
      </w:r>
    </w:p>
    <w:p w14:paraId="38C1C778" w14:textId="12902288" w:rsidR="00EC0077" w:rsidRDefault="00EC0077" w:rsidP="00EC0077">
      <w:pPr>
        <w:pStyle w:val="ListParagraph"/>
        <w:numPr>
          <w:ilvl w:val="0"/>
          <w:numId w:val="40"/>
        </w:numPr>
      </w:pPr>
      <w:r>
        <w:t xml:space="preserve">Run </w:t>
      </w:r>
      <w:r w:rsidR="00E74A35">
        <w:rPr>
          <w:rStyle w:val="Strong"/>
        </w:rPr>
        <w:t>ASIM</w:t>
      </w:r>
      <w:r>
        <w:t xml:space="preserve">.  The results will show that the </w:t>
      </w:r>
      <w:proofErr w:type="spellStart"/>
      <w:r w:rsidR="00F1473A">
        <w:t>sheddable</w:t>
      </w:r>
      <w:proofErr w:type="spellEnd"/>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EC0077" w14:paraId="1C6317BE" w14:textId="77777777" w:rsidTr="005539BA">
        <w:tc>
          <w:tcPr>
            <w:tcW w:w="1526" w:type="dxa"/>
          </w:tcPr>
          <w:p w14:paraId="7D0E2586" w14:textId="77777777" w:rsidR="00EC0077" w:rsidRDefault="00EC0077" w:rsidP="005539BA">
            <w:pPr>
              <w:pStyle w:val="ListBullet"/>
              <w:numPr>
                <w:ilvl w:val="0"/>
                <w:numId w:val="0"/>
              </w:numPr>
            </w:pPr>
            <w:r>
              <w:rPr>
                <w:noProof/>
                <w:lang w:eastAsia="en-AU"/>
              </w:rPr>
              <mc:AlternateContent>
                <mc:Choice Requires="wpg">
                  <w:drawing>
                    <wp:inline distT="0" distB="0" distL="0" distR="0" wp14:anchorId="6DE70FB4" wp14:editId="54526805">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4E9" w14:textId="77777777" w:rsidR="00135512" w:rsidRPr="0051076B" w:rsidRDefault="00135512"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63EF144C" w14:textId="77777777" w:rsidR="00135512" w:rsidRPr="0014738D" w:rsidRDefault="00135512" w:rsidP="00EC0077">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70FB4"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14:paraId="5EBB84E9" w14:textId="77777777" w:rsidR="00135512" w:rsidRPr="0051076B" w:rsidRDefault="00135512"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14:paraId="63EF144C" w14:textId="77777777" w:rsidR="00135512" w:rsidRPr="0014738D" w:rsidRDefault="00135512"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2C28B34" w14:textId="77777777" w:rsidR="00EC0077" w:rsidRDefault="00EC0077" w:rsidP="00BC34E0">
            <w:r>
              <w:t xml:space="preserve">The </w:t>
            </w:r>
            <w:proofErr w:type="spellStart"/>
            <w:r w:rsidR="00F1473A">
              <w:t>sheddable</w:t>
            </w:r>
            <w:proofErr w:type="spellEnd"/>
            <w:r>
              <w:t xml:space="preserve"> load profile </w:t>
            </w:r>
            <w:proofErr w:type="spellStart"/>
            <w:r w:rsidR="00A143FB">
              <w:t>Shed</w:t>
            </w:r>
            <w:r>
              <w:t>LoadP</w:t>
            </w:r>
            <w:proofErr w:type="spellEnd"/>
            <w:r>
              <w:t xml:space="preserve"> is assumed to be a portion of </w:t>
            </w:r>
            <w:proofErr w:type="spellStart"/>
            <w:r>
              <w:t>LoadP</w:t>
            </w:r>
            <w:proofErr w:type="spellEnd"/>
            <w:r>
              <w:t xml:space="preserve">.  For example, if the instantaneous load is 100kW, and the </w:t>
            </w:r>
            <w:proofErr w:type="spellStart"/>
            <w:r w:rsidR="00F1473A">
              <w:t>sheddable</w:t>
            </w:r>
            <w:proofErr w:type="spellEnd"/>
            <w:r>
              <w:t xml:space="preserve"> load is 20kW, then the </w:t>
            </w:r>
            <w:r w:rsidR="00516FAF">
              <w:t>non-</w:t>
            </w:r>
            <w:proofErr w:type="spellStart"/>
            <w:r w:rsidR="00F1473A">
              <w:t>sheddable</w:t>
            </w:r>
            <w:proofErr w:type="spellEnd"/>
            <w:r>
              <w:t xml:space="preserve"> </w:t>
            </w:r>
            <w:r w:rsidR="00516FAF">
              <w:t>portion of load is 80kW</w:t>
            </w:r>
            <w:r w:rsidR="00664FE1">
              <w:t>.</w:t>
            </w:r>
          </w:p>
        </w:tc>
      </w:tr>
    </w:tbl>
    <w:p w14:paraId="2092A34D" w14:textId="77777777" w:rsidR="00BC34E0" w:rsidRDefault="00BC34E0" w:rsidP="00E53A92">
      <w:r>
        <w:t xml:space="preserve">The instantaneous load that is being shed is shown in </w:t>
      </w:r>
      <w:proofErr w:type="spellStart"/>
      <w:r>
        <w:t>ShedOffP</w:t>
      </w:r>
      <w:proofErr w:type="spellEnd"/>
      <w:r>
        <w:t xml:space="preserve">, and the energy required over the simulation that was not provided is summed in </w:t>
      </w:r>
      <w:proofErr w:type="spellStart"/>
      <w:r>
        <w:t>ShedE</w:t>
      </w:r>
      <w:proofErr w:type="spellEnd"/>
      <w:r>
        <w:t>.</w:t>
      </w:r>
      <w:r w:rsidR="007C0F5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1B38F5" w14:paraId="40A2A04D" w14:textId="77777777" w:rsidTr="00C273E4">
        <w:tc>
          <w:tcPr>
            <w:tcW w:w="1526" w:type="dxa"/>
          </w:tcPr>
          <w:p w14:paraId="2F6FE736" w14:textId="77777777" w:rsidR="001B38F5" w:rsidRDefault="001B38F5" w:rsidP="00C273E4">
            <w:pPr>
              <w:pStyle w:val="ListBullet"/>
              <w:numPr>
                <w:ilvl w:val="0"/>
                <w:numId w:val="0"/>
              </w:numPr>
            </w:pPr>
            <w:r>
              <w:rPr>
                <w:noProof/>
                <w:lang w:eastAsia="en-AU"/>
              </w:rPr>
              <mc:AlternateContent>
                <mc:Choice Requires="wpg">
                  <w:drawing>
                    <wp:inline distT="0" distB="0" distL="0" distR="0" wp14:anchorId="39EC77D3" wp14:editId="3FBDA8ED">
                      <wp:extent cx="719455" cy="756825"/>
                      <wp:effectExtent l="38100" t="0" r="4445" b="158115"/>
                      <wp:docPr id="31" name="Group 3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2" name="Text Box 3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A07E1" w14:textId="77777777" w:rsidR="00135512" w:rsidRPr="0051076B" w:rsidRDefault="00135512"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1E2A01F1" w14:textId="77777777" w:rsidR="00135512" w:rsidRPr="0014738D" w:rsidRDefault="00135512" w:rsidP="001B38F5">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EC77D3" id="Group 31" o:spid="_x0000_s104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BCQqh4QMAAJcLAAAOAAAAAAAAAAAAAAAAAC4CAABkcnMvZTJvRG9jLnhtbFBLAQItABQABgAI&#10;AAAAIQABSbCk2wAAAAUBAAAPAAAAAAAAAAAAAAAAADsGAABkcnMvZG93bnJldi54bWxQSwUGAAAA&#10;AAQABADzAAAAQwcAAAAA&#10;">
                      <v:shape id="Text Box 32" o:spid="_x0000_s104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ZnsIA&#10;AADbAAAADwAAAGRycy9kb3ducmV2LnhtbESP0YrCMBRE34X9h3AXfJE1rYJINYorLOyr1Q+4NneT&#10;2uamNNF2/94sLPg4zMwZZrsfXSse1Ifas4J8noEgrryu2Si4nL8+1iBCRNbYeiYFvxRgv3ubbLHQ&#10;fuATPcpoRIJwKFCBjbErpAyVJYdh7jvi5P343mFMsjdS9zgkuGvlIstW0mHNacFiR0dLVVPenYLy&#10;dD3MTHm/nWf2k4/Dpclz0yg1fR8PGxCRxvgK/7e/tYLlA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VmewgAAANsAAAAPAAAAAAAAAAAAAAAAAJgCAABkcnMvZG93&#10;bnJldi54bWxQSwUGAAAAAAQABAD1AAAAhwMAAAAA&#10;" fillcolor="white [3201]" stroked="f" strokeweight=".5pt">
                        <v:textbox>
                          <w:txbxContent>
                            <w:p w14:paraId="378A07E1" w14:textId="77777777" w:rsidR="00135512" w:rsidRPr="0051076B" w:rsidRDefault="00135512" w:rsidP="001B38F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3" o:spid="_x0000_s104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IdicIA&#10;AADbAAAADwAAAGRycy9kb3ducmV2LnhtbESPQYvCMBSE74L/ITzBi2i6KiLVKOIiKO7F6kFvj+bZ&#10;FpuX0kSt/94ICx6HmfmGmS8bU4oH1a6wrOBnEIEgTq0uOFNwOm76UxDOI2ssLZOCFzlYLtqtOcba&#10;PvlAj8RnIkDYxagg976KpXRpTgbdwFbEwbva2qAPss6krvEZ4KaUwyiaSIMFh4UcK1rnlN6Su1Hw&#10;N9kdXCV7MtPN73680udLch4r1e00qxkIT43/hv/bW61gNILPl/AD5O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h2JwgAAANsAAAAPAAAAAAAAAAAAAAAAAJgCAABkcnMvZG93&#10;bnJldi54bWxQSwUGAAAAAAQABAD1AAAAhwMAAAAA&#10;" filled="f" strokecolor="#404040 [2429]" strokeweight="3pt">
                        <v:textbox>
                          <w:txbxContent>
                            <w:p w14:paraId="1E2A01F1" w14:textId="77777777" w:rsidR="00135512" w:rsidRPr="0014738D" w:rsidRDefault="00135512" w:rsidP="001B38F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7305CD51" w14:textId="01F9A118" w:rsidR="001B38F5" w:rsidRDefault="001B38F5">
            <w:r>
              <w:t xml:space="preserve">It is important to note that </w:t>
            </w:r>
            <w:proofErr w:type="spellStart"/>
            <w:r>
              <w:t>sheddable</w:t>
            </w:r>
            <w:proofErr w:type="spellEnd"/>
            <w:r>
              <w:t xml:space="preserve"> loads affect the spinning reserve constraint.  Please read the following section carefully.</w:t>
            </w:r>
          </w:p>
        </w:tc>
      </w:tr>
    </w:tbl>
    <w:p w14:paraId="788593F5" w14:textId="77777777" w:rsidR="001B38F5" w:rsidRDefault="001B38F5" w:rsidP="00E53A92"/>
    <w:p w14:paraId="553A217E" w14:textId="5F3FA99D" w:rsidR="007F633A" w:rsidRPr="00BB3560" w:rsidRDefault="00FA7C1F" w:rsidP="007F633A">
      <w:r>
        <w:t xml:space="preserve">With </w:t>
      </w:r>
      <w:proofErr w:type="spellStart"/>
      <w:r>
        <w:t>sheddable</w:t>
      </w:r>
      <w:proofErr w:type="spellEnd"/>
      <w:r>
        <w:t xml:space="preserve"> load, spinning reserve is calculated in one of the following ways:</w:t>
      </w:r>
    </w:p>
    <w:p w14:paraId="3223B8FD" w14:textId="392BDDA0" w:rsidR="007F633A" w:rsidRDefault="007F633A" w:rsidP="007F633A">
      <w:pPr>
        <w:pStyle w:val="ListParagraph"/>
        <w:numPr>
          <w:ilvl w:val="0"/>
          <w:numId w:val="43"/>
        </w:numPr>
      </w:pPr>
      <w:r>
        <w:t xml:space="preserve">Allow </w:t>
      </w:r>
      <w:r w:rsidR="006B730F">
        <w:t xml:space="preserve">online </w:t>
      </w:r>
      <w:proofErr w:type="spellStart"/>
      <w:r w:rsidR="006B730F">
        <w:t>sheddable</w:t>
      </w:r>
      <w:proofErr w:type="spellEnd"/>
      <w:r w:rsidR="006B730F">
        <w:t xml:space="preserve"> load to reduce</w:t>
      </w:r>
      <w:r>
        <w:t xml:space="preserve"> </w:t>
      </w:r>
      <w:proofErr w:type="spellStart"/>
      <w:r w:rsidRPr="006F3CD8">
        <w:rPr>
          <w:i/>
        </w:rPr>
        <w:t>StatSpinSetP</w:t>
      </w:r>
      <w:proofErr w:type="spellEnd"/>
      <w:r>
        <w:t xml:space="preserve"> </w:t>
      </w:r>
      <w:r w:rsidR="006B730F">
        <w:t xml:space="preserve">and </w:t>
      </w:r>
      <w:proofErr w:type="spellStart"/>
      <w:r w:rsidR="006B730F">
        <w:t>PvCoverage</w:t>
      </w:r>
      <w:proofErr w:type="spellEnd"/>
      <w:r w:rsidR="006B730F">
        <w:t xml:space="preserve"> </w:t>
      </w:r>
      <w:r>
        <w:t xml:space="preserve">down to zero, given that </w:t>
      </w:r>
      <w:r w:rsidR="006B730F">
        <w:t>this load can be shed if required</w:t>
      </w:r>
      <w:r>
        <w:t xml:space="preserve"> (default)</w:t>
      </w:r>
    </w:p>
    <w:p w14:paraId="1F7C9010" w14:textId="7ADE31DD" w:rsidR="007F633A" w:rsidRDefault="007F633A" w:rsidP="007F633A">
      <w:pPr>
        <w:pStyle w:val="ListParagraph"/>
        <w:numPr>
          <w:ilvl w:val="0"/>
          <w:numId w:val="43"/>
        </w:numPr>
      </w:pPr>
      <w:r>
        <w:t xml:space="preserve">Maintain </w:t>
      </w:r>
      <w:r w:rsidR="006B730F">
        <w:t xml:space="preserve">a minimum of </w:t>
      </w:r>
      <w:proofErr w:type="spellStart"/>
      <w:r w:rsidRPr="006F3CD8">
        <w:rPr>
          <w:i/>
        </w:rPr>
        <w:t>StatSpinSetP</w:t>
      </w:r>
      <w:proofErr w:type="spellEnd"/>
      <w:r>
        <w:t xml:space="preserve"> at all times</w:t>
      </w:r>
    </w:p>
    <w:p w14:paraId="0BA5083F" w14:textId="16D1F534" w:rsidR="007F633A" w:rsidRDefault="00EB4C16" w:rsidP="007F633A">
      <w:r>
        <w:t xml:space="preserve">The </w:t>
      </w:r>
      <w:r w:rsidRPr="00AB5616">
        <w:rPr>
          <w:rStyle w:val="SubtleEmphasis"/>
        </w:rPr>
        <w:t xml:space="preserve">maintain </w:t>
      </w:r>
      <w:proofErr w:type="spellStart"/>
      <w:r w:rsidRPr="00AB5616">
        <w:rPr>
          <w:rStyle w:val="SubtleEmphasis"/>
        </w:rPr>
        <w:t>StatSpinSetP</w:t>
      </w:r>
      <w:proofErr w:type="spellEnd"/>
      <w:r w:rsidRPr="00AB5616">
        <w:rPr>
          <w:rStyle w:val="SubtleEmphasis"/>
        </w:rPr>
        <w:t xml:space="preserve"> m</w:t>
      </w:r>
      <w:r w:rsidR="007F633A" w:rsidRPr="00AB5616">
        <w:rPr>
          <w:rStyle w:val="SubtleEmphasis"/>
        </w:rPr>
        <w:t>ethod</w:t>
      </w:r>
      <w:r w:rsidR="007F633A">
        <w:t xml:space="preserve"> can be selected by setting </w:t>
      </w:r>
      <w:proofErr w:type="spellStart"/>
      <w:r w:rsidR="007F633A" w:rsidRPr="006F3CD8">
        <w:rPr>
          <w:i/>
        </w:rPr>
        <w:t>StatMaintainSpin</w:t>
      </w:r>
      <w:proofErr w:type="spellEnd"/>
      <w:r>
        <w:t xml:space="preserve"> to any positive value</w:t>
      </w:r>
      <w:r w:rsidR="007F633A">
        <w:t>.</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3797"/>
        <w:gridCol w:w="5229"/>
      </w:tblGrid>
      <w:tr w:rsidR="007F633A" w14:paraId="5277D90D" w14:textId="77777777" w:rsidTr="00860D2B">
        <w:tc>
          <w:tcPr>
            <w:tcW w:w="3797" w:type="dxa"/>
            <w:vAlign w:val="center"/>
          </w:tcPr>
          <w:p w14:paraId="174909C6" w14:textId="3099310B" w:rsidR="007F633A" w:rsidRDefault="000E1B59">
            <w:pPr>
              <w:keepNext/>
              <w:keepLines/>
            </w:pPr>
            <w:r w:rsidRPr="000E1B59">
              <w:lastRenderedPageBreak/>
              <w:t xml:space="preserve">In the default method the actual reserve requirement is calculated from the maximum of both </w:t>
            </w:r>
            <w:proofErr w:type="spellStart"/>
            <w:r w:rsidRPr="000E1B59">
              <w:t>PvCoverage</w:t>
            </w:r>
            <w:proofErr w:type="spellEnd"/>
            <w:r w:rsidRPr="000E1B59">
              <w:t xml:space="preserve"> and the static </w:t>
            </w:r>
            <w:proofErr w:type="spellStart"/>
            <w:r w:rsidRPr="000E1B59">
              <w:t>StatSpinSetP</w:t>
            </w:r>
            <w:proofErr w:type="spellEnd"/>
            <w:r w:rsidRPr="000E1B59">
              <w:t xml:space="preserve">, </w:t>
            </w:r>
            <w:r w:rsidR="0098718A">
              <w:t>offset by</w:t>
            </w:r>
            <w:r w:rsidRPr="000E1B59">
              <w:t xml:space="preserve"> any </w:t>
            </w:r>
            <w:proofErr w:type="spellStart"/>
            <w:r w:rsidRPr="000E1B59">
              <w:t>sheddable</w:t>
            </w:r>
            <w:proofErr w:type="spellEnd"/>
            <w:r w:rsidRPr="000E1B59">
              <w:t xml:space="preserve"> load requirements</w:t>
            </w:r>
          </w:p>
        </w:tc>
        <w:tc>
          <w:tcPr>
            <w:tcW w:w="5229" w:type="dxa"/>
            <w:vAlign w:val="center"/>
          </w:tcPr>
          <w:p w14:paraId="2FC5CDE0" w14:textId="63EDD9DD" w:rsidR="007F633A" w:rsidRPr="00D35930" w:rsidRDefault="00F92880">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m:t>
                        </m:r>
                      </m:e>
                      <m:e>
                        <m:r>
                          <w:rPr>
                            <w:rFonts w:ascii="Cambria Math" w:hAnsi="Cambria Math"/>
                            <w:sz w:val="18"/>
                            <w:szCs w:val="18"/>
                          </w:rPr>
                          <m:t>MAX</m:t>
                        </m:r>
                        <m:d>
                          <m:dPr>
                            <m:ctrlPr>
                              <w:rPr>
                                <w:rFonts w:ascii="Cambria Math" w:hAnsi="Cambria Math"/>
                                <w:i/>
                                <w:sz w:val="18"/>
                                <w:szCs w:val="18"/>
                              </w:rPr>
                            </m:ctrlPr>
                          </m:dPr>
                          <m:e>
                            <m:r>
                              <w:rPr>
                                <w:rFonts w:ascii="Cambria Math" w:hAnsi="Cambria Math"/>
                                <w:sz w:val="18"/>
                                <w:szCs w:val="18"/>
                              </w:rPr>
                              <m:t>StatSpinSetP,PvCoverage</m:t>
                            </m:r>
                          </m:e>
                        </m:d>
                        <m:r>
                          <w:rPr>
                            <w:rFonts w:ascii="Cambria Math" w:hAnsi="Cambria Math"/>
                            <w:sz w:val="18"/>
                            <w:szCs w:val="18"/>
                          </w:rPr>
                          <m:t>-ShedP+ShedOffP</m:t>
                        </m:r>
                      </m:e>
                    </m:eqArr>
                  </m:e>
                </m:d>
              </m:oMath>
            </m:oMathPara>
          </w:p>
        </w:tc>
      </w:tr>
      <w:tr w:rsidR="007F633A" w14:paraId="1FCA669F" w14:textId="77777777" w:rsidTr="00860D2B">
        <w:tc>
          <w:tcPr>
            <w:tcW w:w="3797" w:type="dxa"/>
            <w:vAlign w:val="center"/>
          </w:tcPr>
          <w:p w14:paraId="5ACE96EC" w14:textId="3EE5FB36" w:rsidR="007F633A" w:rsidRDefault="000E1B59">
            <w:pPr>
              <w:keepNext/>
              <w:keepLines/>
            </w:pPr>
            <w:r w:rsidRPr="000E1B59">
              <w:t>In</w:t>
            </w:r>
            <w:r w:rsidR="0098718A">
              <w:t xml:space="preserve"> the</w:t>
            </w:r>
            <w:r w:rsidRPr="000E1B59">
              <w:t xml:space="preserve"> </w:t>
            </w:r>
            <w:r w:rsidR="0098718A" w:rsidRPr="00CE5B41">
              <w:rPr>
                <w:rStyle w:val="SubtleEmphasis"/>
              </w:rPr>
              <w:t xml:space="preserve">maintain </w:t>
            </w:r>
            <w:proofErr w:type="spellStart"/>
            <w:r w:rsidR="0098718A" w:rsidRPr="00CE5B41">
              <w:rPr>
                <w:rStyle w:val="SubtleEmphasis"/>
              </w:rPr>
              <w:t>StatSpinSetP</w:t>
            </w:r>
            <w:proofErr w:type="spellEnd"/>
            <w:r w:rsidR="0098718A" w:rsidRPr="00CE5B41">
              <w:rPr>
                <w:rStyle w:val="SubtleEmphasis"/>
              </w:rPr>
              <w:t xml:space="preserve"> method</w:t>
            </w:r>
            <w:r w:rsidR="0098718A">
              <w:t xml:space="preserve">, </w:t>
            </w:r>
            <w:proofErr w:type="spellStart"/>
            <w:r w:rsidR="0098718A">
              <w:t>StatSpinSetP</w:t>
            </w:r>
            <w:proofErr w:type="spellEnd"/>
            <w:r w:rsidR="0098718A">
              <w:t xml:space="preserve"> is</w:t>
            </w:r>
            <w:r w:rsidRPr="000E1B59">
              <w:t xml:space="preserve"> always maintained, and any </w:t>
            </w:r>
            <w:proofErr w:type="spellStart"/>
            <w:r w:rsidRPr="000E1B59">
              <w:t>sheddable</w:t>
            </w:r>
            <w:proofErr w:type="spellEnd"/>
            <w:r w:rsidRPr="000E1B59">
              <w:t xml:space="preserve"> load requirements offset </w:t>
            </w:r>
            <w:proofErr w:type="spellStart"/>
            <w:r w:rsidRPr="000E1B59">
              <w:t>PvCoverage</w:t>
            </w:r>
            <w:proofErr w:type="spellEnd"/>
            <w:r w:rsidRPr="000E1B59">
              <w:t>:</w:t>
            </w:r>
          </w:p>
        </w:tc>
        <w:tc>
          <w:tcPr>
            <w:tcW w:w="5229" w:type="dxa"/>
            <w:vAlign w:val="center"/>
          </w:tcPr>
          <w:p w14:paraId="5EB9FA76" w14:textId="72D6FAAF" w:rsidR="007F633A" w:rsidRPr="00D35930" w:rsidRDefault="000E1B59">
            <w:pPr>
              <w:keepNext/>
              <w:keepLines/>
              <w:rPr>
                <w:sz w:val="18"/>
                <w:szCs w:val="18"/>
              </w:rPr>
            </w:pPr>
            <m:oMathPara>
              <m:oMathParaPr>
                <m:jc m:val="left"/>
              </m:oMathParaPr>
              <m:oMath>
                <m:r>
                  <w:rPr>
                    <w:rFonts w:ascii="Cambria Math" w:hAnsi="Cambria Math"/>
                    <w:sz w:val="18"/>
                    <w:szCs w:val="18"/>
                  </w:rPr>
                  <m:t>reserve=</m:t>
                </m:r>
                <m:r>
                  <m:rPr>
                    <m:sty m:val="p"/>
                  </m:rPr>
                  <w:rPr>
                    <w:rFonts w:ascii="Cambria Math" w:hAnsi="Cambria Math"/>
                    <w:sz w:val="18"/>
                    <w:szCs w:val="18"/>
                  </w:rPr>
                  <w:br/>
                </m:r>
              </m:oMath>
              <m:oMath>
                <m:r>
                  <w:rPr>
                    <w:rFonts w:ascii="Cambria Math" w:hAnsi="Cambria Math"/>
                    <w:sz w:val="18"/>
                    <w:szCs w:val="18"/>
                  </w:rPr>
                  <m:t>MAX</m:t>
                </m:r>
                <m:d>
                  <m:dPr>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StatSpinSetP,</m:t>
                        </m:r>
                      </m:e>
                      <m:e>
                        <m:r>
                          <w:rPr>
                            <w:rFonts w:ascii="Cambria Math" w:hAnsi="Cambria Math"/>
                            <w:sz w:val="18"/>
                            <w:szCs w:val="18"/>
                          </w:rPr>
                          <m:t>PvCoverage-ShedP+ShedOffP</m:t>
                        </m:r>
                      </m:e>
                    </m:eqArr>
                  </m:e>
                </m:d>
              </m:oMath>
            </m:oMathPara>
          </w:p>
        </w:tc>
      </w:tr>
      <w:tr w:rsidR="00860D2B" w14:paraId="18ACE568" w14:textId="77777777" w:rsidTr="00423258">
        <w:tc>
          <w:tcPr>
            <w:tcW w:w="9026" w:type="dxa"/>
            <w:gridSpan w:val="2"/>
            <w:vAlign w:val="center"/>
          </w:tcPr>
          <w:p w14:paraId="0251D6DF" w14:textId="719B1E19" w:rsidR="00860D2B" w:rsidRPr="000E1B59" w:rsidRDefault="00860D2B" w:rsidP="00794D85">
            <w:pPr>
              <w:keepNext/>
              <w:keepLines/>
              <w:rPr>
                <w:rFonts w:ascii="Calibri" w:eastAsia="Times New Roman" w:hAnsi="Calibri" w:cs="Times New Roman"/>
                <w:sz w:val="18"/>
                <w:szCs w:val="18"/>
              </w:rPr>
            </w:pPr>
            <w:r>
              <w:t xml:space="preserve">The Generator </w:t>
            </w:r>
            <w:proofErr w:type="spellStart"/>
            <w:r>
              <w:t>setpoint</w:t>
            </w:r>
            <w:proofErr w:type="spellEnd"/>
            <w:r>
              <w:t xml:space="preserve"> </w:t>
            </w:r>
            <w:proofErr w:type="spellStart"/>
            <w:r>
              <w:t>GenCfgSetP</w:t>
            </w:r>
            <w:proofErr w:type="spellEnd"/>
            <w:r>
              <w:t xml:space="preserve">, actual spinning reserve and other calculations are the same as described in </w:t>
            </w:r>
            <w:r w:rsidR="00190C86" w:rsidRPr="00AB5616">
              <w:rPr>
                <w:rStyle w:val="SubtleEmphasis"/>
              </w:rPr>
              <w:fldChar w:fldCharType="begin"/>
            </w:r>
            <w:r w:rsidR="00190C86" w:rsidRPr="00AB5616">
              <w:rPr>
                <w:rStyle w:val="SubtleEmphasis"/>
              </w:rPr>
              <w:instrText xml:space="preserve"> REF _Ref370331733 \r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10278C">
              <w:rPr>
                <w:rStyle w:val="SubtleEmphasis"/>
              </w:rPr>
              <w:t>8.5.1</w:t>
            </w:r>
            <w:r w:rsidR="00190C86" w:rsidRPr="00AB5616">
              <w:rPr>
                <w:rStyle w:val="SubtleEmphasis"/>
              </w:rPr>
              <w:fldChar w:fldCharType="end"/>
            </w:r>
            <w:r w:rsidR="00190C86" w:rsidRPr="00AB5616">
              <w:rPr>
                <w:rStyle w:val="SubtleEmphasis"/>
              </w:rPr>
              <w:t xml:space="preserve"> </w:t>
            </w:r>
            <w:r w:rsidR="00190C86" w:rsidRPr="00AB5616">
              <w:rPr>
                <w:rStyle w:val="SubtleEmphasis"/>
              </w:rPr>
              <w:fldChar w:fldCharType="begin"/>
            </w:r>
            <w:r w:rsidR="00190C86" w:rsidRPr="00AB5616">
              <w:rPr>
                <w:rStyle w:val="SubtleEmphasis"/>
              </w:rPr>
              <w:instrText xml:space="preserve"> REF _Ref370331736 \h </w:instrText>
            </w:r>
            <w:r w:rsidR="00190C86">
              <w:rPr>
                <w:rStyle w:val="SubtleEmphasis"/>
              </w:rPr>
              <w:instrText xml:space="preserve"> \* MERGEFORMAT </w:instrText>
            </w:r>
            <w:r w:rsidR="00190C86" w:rsidRPr="00AB5616">
              <w:rPr>
                <w:rStyle w:val="SubtleEmphasis"/>
              </w:rPr>
            </w:r>
            <w:r w:rsidR="00190C86" w:rsidRPr="00AB5616">
              <w:rPr>
                <w:rStyle w:val="SubtleEmphasis"/>
              </w:rPr>
              <w:fldChar w:fldCharType="separate"/>
            </w:r>
            <w:r w:rsidR="0010278C" w:rsidRPr="0010278C">
              <w:rPr>
                <w:rStyle w:val="SubtleEmphasis"/>
              </w:rPr>
              <w:t>Spinning Reserve</w:t>
            </w:r>
            <w:r w:rsidR="00190C86" w:rsidRPr="00AB5616">
              <w:rPr>
                <w:rStyle w:val="SubtleEmphasis"/>
              </w:rPr>
              <w:fldChar w:fldCharType="end"/>
            </w:r>
            <w:r w:rsidR="00190C86" w:rsidRPr="00AB5616">
              <w:t>.</w:t>
            </w:r>
          </w:p>
        </w:tc>
      </w:tr>
      <w:tr w:rsidR="00F45760" w14:paraId="58FE42E2" w14:textId="77777777" w:rsidTr="00C273E4">
        <w:tc>
          <w:tcPr>
            <w:tcW w:w="9026" w:type="dxa"/>
            <w:gridSpan w:val="2"/>
            <w:vAlign w:val="center"/>
          </w:tcPr>
          <w:p w14:paraId="04EB7BEF" w14:textId="3B4150D3" w:rsidR="00F45760" w:rsidRDefault="000E1B59">
            <w:pPr>
              <w:keepNext/>
              <w:keepLines/>
            </w:pPr>
            <w:r w:rsidRPr="000E1B59">
              <w:t xml:space="preserve">Note that </w:t>
            </w:r>
            <w:proofErr w:type="spellStart"/>
            <w:r w:rsidRPr="000E1B59">
              <w:t>LoadP</w:t>
            </w:r>
            <w:proofErr w:type="spellEnd"/>
            <w:r w:rsidRPr="000E1B59">
              <w:t xml:space="preserve"> is a “simulated” </w:t>
            </w:r>
            <w:proofErr w:type="spellStart"/>
            <w:r w:rsidRPr="000E1B59">
              <w:t>LoadP</w:t>
            </w:r>
            <w:proofErr w:type="spellEnd"/>
            <w:r w:rsidRPr="000E1B59">
              <w:t xml:space="preserve">, which is actually the input Load as provided in a csv file, minus </w:t>
            </w:r>
            <w:proofErr w:type="spellStart"/>
            <w:r w:rsidRPr="000E1B59">
              <w:t>ShedOffP</w:t>
            </w:r>
            <w:proofErr w:type="spellEnd"/>
            <w:r w:rsidRPr="000E1B59">
              <w:t xml:space="preserve">, so that </w:t>
            </w:r>
            <w:r w:rsidR="00E74A35">
              <w:t>ASIM</w:t>
            </w:r>
            <w:r w:rsidRPr="000E1B59">
              <w:t xml:space="preserve"> can switch the </w:t>
            </w:r>
            <w:proofErr w:type="spellStart"/>
            <w:r w:rsidRPr="000E1B59">
              <w:t>sheddable</w:t>
            </w:r>
            <w:proofErr w:type="spellEnd"/>
            <w:r w:rsidRPr="000E1B59">
              <w:t xml:space="preserve"> load on and off as required.</w:t>
            </w:r>
          </w:p>
        </w:tc>
      </w:tr>
      <w:tr w:rsidR="00F45760" w14:paraId="3D22EFE1" w14:textId="77777777" w:rsidTr="00860D2B">
        <w:tc>
          <w:tcPr>
            <w:tcW w:w="3797" w:type="dxa"/>
            <w:vAlign w:val="center"/>
          </w:tcPr>
          <w:p w14:paraId="0CDCC204" w14:textId="77777777" w:rsidR="00F45760" w:rsidRDefault="00F45760" w:rsidP="00C273E4">
            <w:pPr>
              <w:keepNext/>
              <w:keepLines/>
            </w:pPr>
          </w:p>
        </w:tc>
        <w:tc>
          <w:tcPr>
            <w:tcW w:w="5229" w:type="dxa"/>
            <w:vAlign w:val="center"/>
          </w:tcPr>
          <w:p w14:paraId="0C0BD625" w14:textId="77777777" w:rsidR="00F45760" w:rsidRDefault="00F45760" w:rsidP="00C273E4">
            <w:pPr>
              <w:keepNext/>
              <w:keepLines/>
              <w:rPr>
                <w:rFonts w:ascii="Calibri" w:eastAsia="Times New Roman" w:hAnsi="Calibri" w:cs="Times New Roman"/>
              </w:rPr>
            </w:pPr>
          </w:p>
        </w:tc>
      </w:tr>
    </w:tbl>
    <w:p w14:paraId="348F7B31" w14:textId="66DE96D2" w:rsidR="00E53A92" w:rsidRDefault="00066BBF" w:rsidP="00E53A92">
      <w:r>
        <w:t xml:space="preserve">The parameters used to configure </w:t>
      </w:r>
      <w:proofErr w:type="spellStart"/>
      <w:r w:rsidR="00F1473A">
        <w:t>sheddable</w:t>
      </w:r>
      <w:proofErr w:type="spellEnd"/>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10278C">
        <w:t>11</w:t>
      </w:r>
      <w:r>
        <w:fldChar w:fldCharType="end"/>
      </w:r>
      <w:r>
        <w:t xml:space="preserve"> “</w:t>
      </w:r>
      <w:r>
        <w:fldChar w:fldCharType="begin"/>
      </w:r>
      <w:r>
        <w:instrText xml:space="preserve"> REF _Ref355167734 \h </w:instrText>
      </w:r>
      <w:r>
        <w:fldChar w:fldCharType="separate"/>
      </w:r>
      <w:r w:rsidR="0010278C">
        <w:t>Parameter Reference</w:t>
      </w:r>
      <w:r>
        <w:fldChar w:fldCharType="end"/>
      </w:r>
      <w:r>
        <w:t xml:space="preserve">” on page </w:t>
      </w:r>
      <w:r>
        <w:fldChar w:fldCharType="begin"/>
      </w:r>
      <w:r>
        <w:instrText xml:space="preserve"> PAGEREF _Ref355167761 \h </w:instrText>
      </w:r>
      <w:r>
        <w:fldChar w:fldCharType="separate"/>
      </w:r>
      <w:r w:rsidR="0010278C">
        <w:rPr>
          <w:noProof/>
        </w:rPr>
        <w:t>28</w:t>
      </w:r>
      <w:r>
        <w:fldChar w:fldCharType="end"/>
      </w:r>
      <w:r>
        <w:t>.</w:t>
      </w:r>
    </w:p>
    <w:p w14:paraId="7F75E5CE" w14:textId="77777777" w:rsidR="000D37BE" w:rsidRDefault="000D37BE" w:rsidP="000D37BE">
      <w:pPr>
        <w:pStyle w:val="Heading3"/>
      </w:pPr>
      <w:bookmarkStart w:id="66" w:name="_Toc374518694"/>
      <w:r>
        <w:t xml:space="preserve">Generator </w:t>
      </w:r>
      <w:proofErr w:type="spellStart"/>
      <w:r>
        <w:t>Setpoint</w:t>
      </w:r>
      <w:proofErr w:type="spellEnd"/>
      <w:r>
        <w:t xml:space="preserve"> filter</w:t>
      </w:r>
      <w:bookmarkEnd w:id="66"/>
    </w:p>
    <w:p w14:paraId="68FE1C53" w14:textId="225A812A" w:rsidR="009D7A7A" w:rsidRDefault="000D37BE" w:rsidP="000D37BE">
      <w:r>
        <w:t xml:space="preserve">The generator </w:t>
      </w:r>
      <w:proofErr w:type="spellStart"/>
      <w:r>
        <w:t>setpoint</w:t>
      </w:r>
      <w:proofErr w:type="spellEnd"/>
      <w:r>
        <w:t xml:space="preserve"> “</w:t>
      </w:r>
      <w:proofErr w:type="spellStart"/>
      <w:r w:rsidRPr="000D37BE">
        <w:t>GenCfgSetP</w:t>
      </w:r>
      <w:proofErr w:type="spellEnd"/>
      <w:r>
        <w:t>” (</w:t>
      </w:r>
      <w:proofErr w:type="spellStart"/>
      <w:r>
        <w:t>ie</w:t>
      </w:r>
      <w:proofErr w:type="spellEnd"/>
      <w:r>
        <w:t>. the minimum online capacity</w:t>
      </w:r>
      <w:r w:rsidR="00885B77">
        <w:t xml:space="preserve"> required</w:t>
      </w:r>
      <w:r>
        <w:t>) is calculated to cover a percentage (</w:t>
      </w:r>
      <w:proofErr w:type="spellStart"/>
      <w:r w:rsidRPr="000D37BE">
        <w:t>PvCvgPct</w:t>
      </w:r>
      <w:proofErr w:type="spellEnd"/>
      <w:r>
        <w:t>) of solar output (</w:t>
      </w:r>
      <w:proofErr w:type="spellStart"/>
      <w:r>
        <w:t>PvP</w:t>
      </w:r>
      <w:proofErr w:type="spellEnd"/>
      <w:r>
        <w:t>) and spinning reserve (</w:t>
      </w:r>
      <w:proofErr w:type="spellStart"/>
      <w:r w:rsidRPr="000D37BE">
        <w:t>StatSpinSetP</w:t>
      </w:r>
      <w:proofErr w:type="spellEnd"/>
      <w:r>
        <w:t xml:space="preserve">).  </w:t>
      </w:r>
      <w:proofErr w:type="spellStart"/>
      <w:r>
        <w:t>GenCfgSetP</w:t>
      </w:r>
      <w:proofErr w:type="spellEnd"/>
      <w:r>
        <w:t xml:space="preserve"> is then filtered using an Infinite Impulse Response filter.  The filter coefficient </w:t>
      </w:r>
      <w:proofErr w:type="spellStart"/>
      <w:r w:rsidRPr="000D37BE">
        <w:t>GenCfgSetK</w:t>
      </w:r>
      <w:proofErr w:type="spellEnd"/>
      <w:r>
        <w:t xml:space="preserve"> may be </w:t>
      </w:r>
      <w:r w:rsidR="009D7A7A">
        <w:t>customised to tune the response of the filter, as long as:</w:t>
      </w:r>
    </w:p>
    <w:p w14:paraId="77918C2B" w14:textId="77777777" w:rsidR="000D37BE" w:rsidRDefault="009D7A7A" w:rsidP="009D7A7A">
      <w:pPr>
        <w:pStyle w:val="ListParagraph"/>
        <w:numPr>
          <w:ilvl w:val="0"/>
          <w:numId w:val="41"/>
        </w:numPr>
      </w:pPr>
      <w:r>
        <w:t xml:space="preserve">0 &lt;= </w:t>
      </w:r>
      <w:proofErr w:type="spellStart"/>
      <w:r w:rsidRPr="000D37BE">
        <w:t>GenCfgSetK</w:t>
      </w:r>
      <w:proofErr w:type="spellEnd"/>
      <w:r>
        <w:t xml:space="preserve"> &lt; 1</w:t>
      </w:r>
    </w:p>
    <w:p w14:paraId="25BB3CAB" w14:textId="2C19CAEC"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10278C">
        <w:rPr>
          <w:noProof/>
        </w:rPr>
        <w:t>20</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81BE2" w14:paraId="48CF7552" w14:textId="77777777" w:rsidTr="00881BE2">
        <w:tc>
          <w:tcPr>
            <w:tcW w:w="9242" w:type="dxa"/>
          </w:tcPr>
          <w:p w14:paraId="1B132718" w14:textId="77777777"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786D7CED" wp14:editId="1B5E8CA2">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14:paraId="74CA7887" w14:textId="77777777" w:rsidR="00135512" w:rsidRPr="001B3082" w:rsidRDefault="00135512" w:rsidP="00881BE2">
                                  <w:pPr>
                                    <w:pStyle w:val="Caption"/>
                                    <w:rPr>
                                      <w:noProof/>
                                      <w:sz w:val="20"/>
                                      <w:szCs w:val="20"/>
                                    </w:rPr>
                                  </w:pPr>
                                  <w:bookmarkStart w:id="67" w:name="_Ref355170173"/>
                                  <w:r>
                                    <w:t xml:space="preserve">Figure </w:t>
                                  </w:r>
                                  <w:fldSimple w:instr=" SEQ Figure \* ARABIC ">
                                    <w:r w:rsidR="0010278C">
                                      <w:rPr>
                                        <w:noProof/>
                                      </w:rPr>
                                      <w:t>6</w:t>
                                    </w:r>
                                  </w:fldSimple>
                                  <w:r>
                                    <w:t xml:space="preserve"> </w:t>
                                  </w:r>
                                  <w:proofErr w:type="spellStart"/>
                                  <w:r>
                                    <w:t>GenCfgSet</w:t>
                                  </w:r>
                                  <w:proofErr w:type="spellEnd"/>
                                  <w:r>
                                    <w:t xml:space="preserve"> Filter characteristics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D7CED" id="Text Box 26" o:spid="_x0000_s1047"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Dsk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uhg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OoOyQ9AgAAgwQAAA4AAAAA&#10;AAAAAAAAAAAALgIAAGRycy9lMm9Eb2MueG1sUEsBAi0AFAAGAAgAAAAhADERzGTdAAAABgEAAA8A&#10;AAAAAAAAAAAAAAAAlwQAAGRycy9kb3ducmV2LnhtbFBLBQYAAAAABAAEAPMAAAChBQAAAAA=&#10;" stroked="f">
                      <v:textbox style="mso-fit-shape-to-text:t" inset="0,0,0,0">
                        <w:txbxContent>
                          <w:p w14:paraId="74CA7887" w14:textId="77777777" w:rsidR="00135512" w:rsidRPr="001B3082" w:rsidRDefault="00135512" w:rsidP="00881BE2">
                            <w:pPr>
                              <w:pStyle w:val="Caption"/>
                              <w:rPr>
                                <w:noProof/>
                                <w:sz w:val="20"/>
                                <w:szCs w:val="20"/>
                              </w:rPr>
                            </w:pPr>
                            <w:bookmarkStart w:id="68" w:name="_Ref355170173"/>
                            <w:r>
                              <w:t xml:space="preserve">Figure </w:t>
                            </w:r>
                            <w:fldSimple w:instr=" SEQ Figure \* ARABIC ">
                              <w:r w:rsidR="0010278C">
                                <w:rPr>
                                  <w:noProof/>
                                </w:rPr>
                                <w:t>6</w:t>
                              </w:r>
                            </w:fldSimple>
                            <w:r>
                              <w:t xml:space="preserve"> </w:t>
                            </w:r>
                            <w:proofErr w:type="spellStart"/>
                            <w:r>
                              <w:t>GenCfgSet</w:t>
                            </w:r>
                            <w:proofErr w:type="spellEnd"/>
                            <w:r>
                              <w:t xml:space="preserve"> Filter characteristics</w:t>
                            </w:r>
                            <w:bookmarkEnd w:id="68"/>
                          </w:p>
                        </w:txbxContent>
                      </v:textbox>
                    </v:shape>
                  </w:pict>
                </mc:Fallback>
              </mc:AlternateContent>
            </w:r>
            <w:r>
              <w:rPr>
                <w:noProof/>
                <w:lang w:eastAsia="en-AU"/>
              </w:rPr>
              <w:drawing>
                <wp:anchor distT="360045" distB="360045" distL="114300" distR="114300" simplePos="0" relativeHeight="251658240" behindDoc="0" locked="0" layoutInCell="1" allowOverlap="1" wp14:anchorId="1545D222" wp14:editId="329B2D6E">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D4AE11" w14:textId="77777777" w:rsidR="00881BE2" w:rsidRPr="000D37BE" w:rsidRDefault="00881BE2" w:rsidP="000D37BE"/>
    <w:p w14:paraId="4F26B5DD" w14:textId="77777777" w:rsidR="006F47FF" w:rsidRDefault="006F47FF" w:rsidP="006F47FF">
      <w:pPr>
        <w:pStyle w:val="Heading3"/>
      </w:pPr>
      <w:bookmarkStart w:id="69" w:name="_Toc374518695"/>
      <w:r>
        <w:t>Service Intervals</w:t>
      </w:r>
      <w:bookmarkEnd w:id="69"/>
    </w:p>
    <w:p w14:paraId="1B1BCA83" w14:textId="77777777" w:rsidR="006F47FF" w:rsidRDefault="006F47FF" w:rsidP="006F47FF">
      <w:r>
        <w:t>Service intervals can be used to simulate the down-time associated with servicing a generator over a long period of time.</w:t>
      </w:r>
    </w:p>
    <w:p w14:paraId="1434B44C" w14:textId="77777777" w:rsidR="006F47FF" w:rsidRDefault="006F47FF" w:rsidP="006F47FF">
      <w:pPr>
        <w:pStyle w:val="ListParagraph"/>
        <w:numPr>
          <w:ilvl w:val="0"/>
          <w:numId w:val="41"/>
        </w:numPr>
      </w:pPr>
      <w:r>
        <w:t>Up to 6 service intervals can be set per generator</w:t>
      </w:r>
    </w:p>
    <w:p w14:paraId="44F57DA2" w14:textId="77777777" w:rsidR="006F47FF" w:rsidRDefault="006F47FF" w:rsidP="006F47FF">
      <w:pPr>
        <w:pStyle w:val="ListParagraph"/>
        <w:numPr>
          <w:ilvl w:val="0"/>
          <w:numId w:val="41"/>
        </w:numPr>
      </w:pPr>
      <w:r>
        <w:t>Each service interval has its own outage time</w:t>
      </w:r>
    </w:p>
    <w:p w14:paraId="18E18845" w14:textId="77777777" w:rsidR="006F47FF" w:rsidRDefault="006F47FF" w:rsidP="006F47FF">
      <w:pPr>
        <w:pStyle w:val="ListParagraph"/>
        <w:numPr>
          <w:ilvl w:val="0"/>
          <w:numId w:val="41"/>
        </w:numPr>
      </w:pPr>
      <w:r>
        <w:t>Services that occur at the same time are joined into one service for the sum of the outage times</w:t>
      </w:r>
    </w:p>
    <w:p w14:paraId="1F357F6F" w14:textId="77777777" w:rsidR="006F47FF" w:rsidRDefault="006F47FF" w:rsidP="006F47FF">
      <w:pPr>
        <w:pStyle w:val="ListParagraph"/>
        <w:numPr>
          <w:ilvl w:val="0"/>
          <w:numId w:val="41"/>
        </w:numPr>
      </w:pPr>
      <w:r>
        <w:t>One service counter counts all services per generator</w:t>
      </w:r>
    </w:p>
    <w:p w14:paraId="626679EC" w14:textId="77777777"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14:paraId="2EFD72A6" w14:textId="77777777" w:rsidTr="00E356A8">
        <w:trPr>
          <w:trHeight w:val="300"/>
          <w:tblHeader/>
        </w:trPr>
        <w:tc>
          <w:tcPr>
            <w:tcW w:w="2567" w:type="dxa"/>
          </w:tcPr>
          <w:p w14:paraId="10604035"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14:paraId="578BF331" w14:textId="77777777"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14:paraId="5EB3A695" w14:textId="77777777" w:rsidTr="00E356A8">
        <w:trPr>
          <w:trHeight w:val="300"/>
        </w:trPr>
        <w:tc>
          <w:tcPr>
            <w:tcW w:w="2567" w:type="dxa"/>
          </w:tcPr>
          <w:p w14:paraId="4C240798"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14:paraId="1D444264"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14:paraId="1B5103E8" w14:textId="77777777" w:rsidTr="00E356A8">
        <w:trPr>
          <w:trHeight w:val="300"/>
        </w:trPr>
        <w:tc>
          <w:tcPr>
            <w:tcW w:w="2567" w:type="dxa"/>
          </w:tcPr>
          <w:p w14:paraId="2D0A7B12" w14:textId="77777777"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14:paraId="06202C52" w14:textId="77777777"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14:paraId="18DFB6B9" w14:textId="77777777" w:rsidTr="00E356A8">
        <w:trPr>
          <w:trHeight w:val="300"/>
        </w:trPr>
        <w:tc>
          <w:tcPr>
            <w:tcW w:w="2567" w:type="dxa"/>
          </w:tcPr>
          <w:p w14:paraId="0E0FA50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14:paraId="093A33BE"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14:paraId="171935D2" w14:textId="77777777" w:rsidTr="00E356A8">
        <w:trPr>
          <w:trHeight w:val="300"/>
        </w:trPr>
        <w:tc>
          <w:tcPr>
            <w:tcW w:w="2567" w:type="dxa"/>
          </w:tcPr>
          <w:p w14:paraId="5971A19C"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14:paraId="7751C5AB" w14:textId="77777777"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14:paraId="37C64047" w14:textId="77777777" w:rsidTr="00E356A8">
        <w:trPr>
          <w:trHeight w:val="300"/>
        </w:trPr>
        <w:tc>
          <w:tcPr>
            <w:tcW w:w="2567" w:type="dxa"/>
          </w:tcPr>
          <w:p w14:paraId="3D328724"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14:paraId="56773F5A" w14:textId="77777777"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14:paraId="4B9CC2CD" w14:textId="77777777"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14:paraId="02668488" w14:textId="77777777" w:rsidTr="006E78B5">
        <w:trPr>
          <w:jc w:val="center"/>
        </w:trPr>
        <w:tc>
          <w:tcPr>
            <w:tcW w:w="999" w:type="dxa"/>
          </w:tcPr>
          <w:p w14:paraId="57EA1899" w14:textId="77777777" w:rsidR="002212B1" w:rsidRPr="000210DB" w:rsidRDefault="006E78B5" w:rsidP="00E356A8">
            <w:pPr>
              <w:keepNext/>
              <w:keepLines/>
            </w:pPr>
            <w:r>
              <w:t>Elaps</w:t>
            </w:r>
            <w:r w:rsidR="002212B1">
              <w:t>ed hours</w:t>
            </w:r>
          </w:p>
        </w:tc>
        <w:tc>
          <w:tcPr>
            <w:tcW w:w="1134" w:type="dxa"/>
          </w:tcPr>
          <w:p w14:paraId="4ABE9586" w14:textId="77777777" w:rsidR="002212B1" w:rsidRPr="006B01E6" w:rsidRDefault="002212B1" w:rsidP="00E356A8">
            <w:pPr>
              <w:keepNext/>
              <w:keepLines/>
              <w:rPr>
                <w:b/>
              </w:rPr>
            </w:pPr>
            <w:r w:rsidRPr="006B01E6">
              <w:rPr>
                <w:b/>
              </w:rPr>
              <w:t>Gen 1 Run Hours</w:t>
            </w:r>
          </w:p>
        </w:tc>
        <w:tc>
          <w:tcPr>
            <w:tcW w:w="1276" w:type="dxa"/>
          </w:tcPr>
          <w:p w14:paraId="0C7B1DC2" w14:textId="77777777" w:rsidR="002212B1" w:rsidRPr="000210DB" w:rsidRDefault="002212B1" w:rsidP="00E356A8">
            <w:pPr>
              <w:keepNext/>
              <w:keepLines/>
            </w:pPr>
            <w:r>
              <w:t>Offline time (this service)</w:t>
            </w:r>
          </w:p>
        </w:tc>
        <w:tc>
          <w:tcPr>
            <w:tcW w:w="1376" w:type="dxa"/>
          </w:tcPr>
          <w:p w14:paraId="6A315A6A" w14:textId="77777777" w:rsidR="002212B1" w:rsidRPr="000210DB" w:rsidRDefault="002212B1" w:rsidP="006E78B5">
            <w:pPr>
              <w:keepNext/>
              <w:keepLines/>
            </w:pPr>
            <w:r>
              <w:t>Gen 1 Service</w:t>
            </w:r>
            <w:r w:rsidR="006E78B5">
              <w:t xml:space="preserve"> Counter</w:t>
            </w:r>
          </w:p>
        </w:tc>
      </w:tr>
      <w:tr w:rsidR="00F72E13" w:rsidRPr="000210DB" w14:paraId="6A8A5564" w14:textId="77777777" w:rsidTr="00E356A8">
        <w:trPr>
          <w:jc w:val="center"/>
        </w:trPr>
        <w:tc>
          <w:tcPr>
            <w:tcW w:w="4785" w:type="dxa"/>
            <w:gridSpan w:val="4"/>
          </w:tcPr>
          <w:p w14:paraId="31F6F7B9" w14:textId="77777777" w:rsidR="00F72E13" w:rsidRPr="000210DB" w:rsidRDefault="00F72E13" w:rsidP="00F72E13">
            <w:pPr>
              <w:keepNext/>
              <w:keepLines/>
              <w:jc w:val="center"/>
            </w:pPr>
            <w:r>
              <w:t>…</w:t>
            </w:r>
          </w:p>
        </w:tc>
      </w:tr>
      <w:tr w:rsidR="006E78B5" w:rsidRPr="000210DB" w14:paraId="52E6E93A" w14:textId="77777777" w:rsidTr="006E78B5">
        <w:trPr>
          <w:jc w:val="center"/>
        </w:trPr>
        <w:tc>
          <w:tcPr>
            <w:tcW w:w="999" w:type="dxa"/>
          </w:tcPr>
          <w:p w14:paraId="57FABE5C" w14:textId="77777777" w:rsidR="006E78B5" w:rsidRPr="000210DB" w:rsidRDefault="006E78B5" w:rsidP="00E356A8">
            <w:pPr>
              <w:keepNext/>
              <w:keepLines/>
              <w:jc w:val="right"/>
            </w:pPr>
            <w:r>
              <w:t>999</w:t>
            </w:r>
          </w:p>
        </w:tc>
        <w:tc>
          <w:tcPr>
            <w:tcW w:w="1134" w:type="dxa"/>
          </w:tcPr>
          <w:p w14:paraId="4965B1E1" w14:textId="77777777" w:rsidR="006E78B5" w:rsidRPr="006B01E6" w:rsidRDefault="006E78B5" w:rsidP="00E356A8">
            <w:pPr>
              <w:keepNext/>
              <w:keepLines/>
              <w:jc w:val="right"/>
              <w:rPr>
                <w:b/>
              </w:rPr>
            </w:pPr>
            <w:r w:rsidRPr="006B01E6">
              <w:rPr>
                <w:b/>
              </w:rPr>
              <w:t>999</w:t>
            </w:r>
          </w:p>
        </w:tc>
        <w:tc>
          <w:tcPr>
            <w:tcW w:w="1276" w:type="dxa"/>
          </w:tcPr>
          <w:p w14:paraId="5D65D223" w14:textId="77777777" w:rsidR="006E78B5" w:rsidRPr="000210DB" w:rsidRDefault="006E78B5" w:rsidP="002212B1">
            <w:pPr>
              <w:keepNext/>
              <w:keepLines/>
              <w:jc w:val="right"/>
            </w:pPr>
          </w:p>
        </w:tc>
        <w:tc>
          <w:tcPr>
            <w:tcW w:w="1376" w:type="dxa"/>
          </w:tcPr>
          <w:p w14:paraId="263B7AE8" w14:textId="77777777" w:rsidR="006E78B5" w:rsidRPr="000210DB" w:rsidRDefault="00F72E13" w:rsidP="002212B1">
            <w:pPr>
              <w:keepNext/>
              <w:keepLines/>
              <w:jc w:val="right"/>
            </w:pPr>
            <w:r>
              <w:t>0</w:t>
            </w:r>
          </w:p>
        </w:tc>
      </w:tr>
      <w:tr w:rsidR="006E78B5" w:rsidRPr="000210DB" w14:paraId="33176434" w14:textId="77777777" w:rsidTr="006E78B5">
        <w:trPr>
          <w:jc w:val="center"/>
        </w:trPr>
        <w:tc>
          <w:tcPr>
            <w:tcW w:w="999" w:type="dxa"/>
          </w:tcPr>
          <w:p w14:paraId="7F8E32D4" w14:textId="77777777" w:rsidR="006E78B5" w:rsidRPr="000210DB" w:rsidRDefault="006E78B5" w:rsidP="002212B1">
            <w:pPr>
              <w:keepNext/>
              <w:keepLines/>
              <w:jc w:val="right"/>
            </w:pPr>
            <w:r>
              <w:t>1000</w:t>
            </w:r>
          </w:p>
        </w:tc>
        <w:tc>
          <w:tcPr>
            <w:tcW w:w="1134" w:type="dxa"/>
          </w:tcPr>
          <w:p w14:paraId="0D40EA47" w14:textId="77777777" w:rsidR="006E78B5" w:rsidRPr="006B01E6" w:rsidRDefault="006E78B5" w:rsidP="00E356A8">
            <w:pPr>
              <w:keepNext/>
              <w:keepLines/>
              <w:jc w:val="right"/>
              <w:rPr>
                <w:b/>
              </w:rPr>
            </w:pPr>
            <w:r w:rsidRPr="006B01E6">
              <w:rPr>
                <w:b/>
              </w:rPr>
              <w:t>1000</w:t>
            </w:r>
          </w:p>
        </w:tc>
        <w:tc>
          <w:tcPr>
            <w:tcW w:w="1276" w:type="dxa"/>
          </w:tcPr>
          <w:p w14:paraId="0E6851A1" w14:textId="77777777" w:rsidR="006E78B5" w:rsidRDefault="006E78B5" w:rsidP="002212B1">
            <w:pPr>
              <w:keepNext/>
              <w:keepLines/>
              <w:jc w:val="right"/>
            </w:pPr>
          </w:p>
        </w:tc>
        <w:tc>
          <w:tcPr>
            <w:tcW w:w="1376" w:type="dxa"/>
          </w:tcPr>
          <w:p w14:paraId="53104AEE" w14:textId="77777777" w:rsidR="006E78B5" w:rsidRPr="000210DB" w:rsidRDefault="00F72E13" w:rsidP="002212B1">
            <w:pPr>
              <w:keepNext/>
              <w:keepLines/>
              <w:jc w:val="right"/>
            </w:pPr>
            <w:r>
              <w:t>0</w:t>
            </w:r>
          </w:p>
        </w:tc>
      </w:tr>
      <w:tr w:rsidR="006E78B5" w:rsidRPr="000210DB" w14:paraId="034CE4EA" w14:textId="77777777" w:rsidTr="006E78B5">
        <w:trPr>
          <w:jc w:val="center"/>
        </w:trPr>
        <w:tc>
          <w:tcPr>
            <w:tcW w:w="999" w:type="dxa"/>
          </w:tcPr>
          <w:p w14:paraId="236BED45" w14:textId="77777777" w:rsidR="006E78B5" w:rsidRPr="000210DB" w:rsidRDefault="00F72E13" w:rsidP="002212B1">
            <w:pPr>
              <w:keepNext/>
              <w:keepLines/>
              <w:jc w:val="right"/>
            </w:pPr>
            <w:r>
              <w:t>1002</w:t>
            </w:r>
          </w:p>
        </w:tc>
        <w:tc>
          <w:tcPr>
            <w:tcW w:w="1134" w:type="dxa"/>
          </w:tcPr>
          <w:p w14:paraId="7E7A2364" w14:textId="77777777" w:rsidR="006E78B5" w:rsidRPr="006B01E6" w:rsidRDefault="006E78B5" w:rsidP="00E356A8">
            <w:pPr>
              <w:keepNext/>
              <w:keepLines/>
              <w:jc w:val="right"/>
              <w:rPr>
                <w:b/>
              </w:rPr>
            </w:pPr>
            <w:r w:rsidRPr="006B01E6">
              <w:rPr>
                <w:b/>
              </w:rPr>
              <w:t>1000</w:t>
            </w:r>
          </w:p>
        </w:tc>
        <w:tc>
          <w:tcPr>
            <w:tcW w:w="1276" w:type="dxa"/>
          </w:tcPr>
          <w:p w14:paraId="2EAC9D6E" w14:textId="77777777" w:rsidR="006E78B5" w:rsidRDefault="006E78B5" w:rsidP="002212B1">
            <w:pPr>
              <w:keepNext/>
              <w:keepLines/>
              <w:jc w:val="right"/>
            </w:pPr>
            <w:r>
              <w:t>2 hours</w:t>
            </w:r>
          </w:p>
        </w:tc>
        <w:tc>
          <w:tcPr>
            <w:tcW w:w="1376" w:type="dxa"/>
          </w:tcPr>
          <w:p w14:paraId="2F20403B" w14:textId="77777777" w:rsidR="006E78B5" w:rsidRPr="000210DB" w:rsidRDefault="006E78B5" w:rsidP="002212B1">
            <w:pPr>
              <w:keepNext/>
              <w:keepLines/>
              <w:jc w:val="right"/>
            </w:pPr>
            <w:r>
              <w:t>1</w:t>
            </w:r>
          </w:p>
        </w:tc>
      </w:tr>
      <w:tr w:rsidR="00F72E13" w:rsidRPr="000210DB" w14:paraId="09366AE2" w14:textId="77777777" w:rsidTr="00E356A8">
        <w:trPr>
          <w:jc w:val="center"/>
        </w:trPr>
        <w:tc>
          <w:tcPr>
            <w:tcW w:w="4785" w:type="dxa"/>
            <w:gridSpan w:val="4"/>
          </w:tcPr>
          <w:p w14:paraId="37F69171" w14:textId="77777777" w:rsidR="00F72E13" w:rsidRPr="000210DB" w:rsidRDefault="00F72E13" w:rsidP="00F72E13">
            <w:pPr>
              <w:keepNext/>
              <w:keepLines/>
              <w:jc w:val="center"/>
            </w:pPr>
            <w:r>
              <w:t>…</w:t>
            </w:r>
          </w:p>
        </w:tc>
      </w:tr>
      <w:tr w:rsidR="006E78B5" w:rsidRPr="000210DB" w14:paraId="487C641E" w14:textId="77777777" w:rsidTr="006E78B5">
        <w:trPr>
          <w:jc w:val="center"/>
        </w:trPr>
        <w:tc>
          <w:tcPr>
            <w:tcW w:w="999" w:type="dxa"/>
          </w:tcPr>
          <w:p w14:paraId="07AF0785" w14:textId="77777777" w:rsidR="006E78B5" w:rsidRPr="000210DB" w:rsidRDefault="00AA6662" w:rsidP="002212B1">
            <w:pPr>
              <w:keepNext/>
              <w:keepLines/>
              <w:jc w:val="right"/>
            </w:pPr>
            <w:r>
              <w:t>2001</w:t>
            </w:r>
          </w:p>
        </w:tc>
        <w:tc>
          <w:tcPr>
            <w:tcW w:w="1134" w:type="dxa"/>
          </w:tcPr>
          <w:p w14:paraId="60C01B42" w14:textId="77777777" w:rsidR="006E78B5" w:rsidRPr="006B01E6" w:rsidRDefault="006E78B5" w:rsidP="00E356A8">
            <w:pPr>
              <w:keepNext/>
              <w:keepLines/>
              <w:jc w:val="right"/>
              <w:rPr>
                <w:b/>
              </w:rPr>
            </w:pPr>
            <w:r w:rsidRPr="006B01E6">
              <w:rPr>
                <w:b/>
              </w:rPr>
              <w:t>1999</w:t>
            </w:r>
          </w:p>
        </w:tc>
        <w:tc>
          <w:tcPr>
            <w:tcW w:w="1276" w:type="dxa"/>
          </w:tcPr>
          <w:p w14:paraId="44E297AE" w14:textId="77777777" w:rsidR="006E78B5" w:rsidRDefault="006E78B5" w:rsidP="002212B1">
            <w:pPr>
              <w:keepNext/>
              <w:keepLines/>
              <w:jc w:val="right"/>
            </w:pPr>
          </w:p>
        </w:tc>
        <w:tc>
          <w:tcPr>
            <w:tcW w:w="1376" w:type="dxa"/>
          </w:tcPr>
          <w:p w14:paraId="43E1CCD8" w14:textId="77777777" w:rsidR="006E78B5" w:rsidRPr="000210DB" w:rsidRDefault="00F72E13" w:rsidP="002212B1">
            <w:pPr>
              <w:keepNext/>
              <w:keepLines/>
              <w:jc w:val="right"/>
            </w:pPr>
            <w:r>
              <w:t>1</w:t>
            </w:r>
          </w:p>
        </w:tc>
      </w:tr>
      <w:tr w:rsidR="006E78B5" w:rsidRPr="000210DB" w14:paraId="4F5B2B66" w14:textId="77777777" w:rsidTr="006E78B5">
        <w:trPr>
          <w:jc w:val="center"/>
        </w:trPr>
        <w:tc>
          <w:tcPr>
            <w:tcW w:w="999" w:type="dxa"/>
          </w:tcPr>
          <w:p w14:paraId="6719B115" w14:textId="77777777" w:rsidR="006E78B5" w:rsidRPr="000210DB" w:rsidRDefault="00AA6662" w:rsidP="002212B1">
            <w:pPr>
              <w:keepNext/>
              <w:keepLines/>
              <w:jc w:val="right"/>
            </w:pPr>
            <w:r>
              <w:t>2002</w:t>
            </w:r>
          </w:p>
        </w:tc>
        <w:tc>
          <w:tcPr>
            <w:tcW w:w="1134" w:type="dxa"/>
          </w:tcPr>
          <w:p w14:paraId="5FAB58D4" w14:textId="77777777" w:rsidR="006E78B5" w:rsidRPr="006B01E6" w:rsidRDefault="006E78B5" w:rsidP="00E356A8">
            <w:pPr>
              <w:keepNext/>
              <w:keepLines/>
              <w:jc w:val="right"/>
              <w:rPr>
                <w:b/>
              </w:rPr>
            </w:pPr>
            <w:r w:rsidRPr="006B01E6">
              <w:rPr>
                <w:b/>
              </w:rPr>
              <w:t>2000</w:t>
            </w:r>
          </w:p>
        </w:tc>
        <w:tc>
          <w:tcPr>
            <w:tcW w:w="1276" w:type="dxa"/>
          </w:tcPr>
          <w:p w14:paraId="4B7BB3ED" w14:textId="77777777" w:rsidR="006E78B5" w:rsidRDefault="006E78B5" w:rsidP="002212B1">
            <w:pPr>
              <w:keepNext/>
              <w:keepLines/>
              <w:jc w:val="right"/>
            </w:pPr>
          </w:p>
        </w:tc>
        <w:tc>
          <w:tcPr>
            <w:tcW w:w="1376" w:type="dxa"/>
          </w:tcPr>
          <w:p w14:paraId="63B26F0D" w14:textId="77777777" w:rsidR="006E78B5" w:rsidRPr="000210DB" w:rsidRDefault="00F72E13" w:rsidP="002212B1">
            <w:pPr>
              <w:keepNext/>
              <w:keepLines/>
              <w:jc w:val="right"/>
            </w:pPr>
            <w:r>
              <w:t>1</w:t>
            </w:r>
          </w:p>
        </w:tc>
      </w:tr>
      <w:tr w:rsidR="006E78B5" w:rsidRPr="000210DB" w14:paraId="6129A26C" w14:textId="77777777" w:rsidTr="006E78B5">
        <w:trPr>
          <w:jc w:val="center"/>
        </w:trPr>
        <w:tc>
          <w:tcPr>
            <w:tcW w:w="999" w:type="dxa"/>
          </w:tcPr>
          <w:p w14:paraId="779CD48C" w14:textId="77777777" w:rsidR="006E78B5" w:rsidRDefault="00F72E13" w:rsidP="002212B1">
            <w:pPr>
              <w:keepNext/>
              <w:keepLines/>
              <w:jc w:val="right"/>
            </w:pPr>
            <w:r>
              <w:t>200</w:t>
            </w:r>
            <w:r w:rsidR="00AA6662">
              <w:t>4</w:t>
            </w:r>
          </w:p>
        </w:tc>
        <w:tc>
          <w:tcPr>
            <w:tcW w:w="1134" w:type="dxa"/>
          </w:tcPr>
          <w:p w14:paraId="5692FFA9" w14:textId="77777777" w:rsidR="006E78B5" w:rsidRPr="006B01E6" w:rsidRDefault="006E78B5" w:rsidP="00E356A8">
            <w:pPr>
              <w:keepNext/>
              <w:keepLines/>
              <w:jc w:val="right"/>
              <w:rPr>
                <w:b/>
              </w:rPr>
            </w:pPr>
            <w:r w:rsidRPr="006B01E6">
              <w:rPr>
                <w:b/>
              </w:rPr>
              <w:t>2000</w:t>
            </w:r>
          </w:p>
        </w:tc>
        <w:tc>
          <w:tcPr>
            <w:tcW w:w="1276" w:type="dxa"/>
          </w:tcPr>
          <w:p w14:paraId="6066D986" w14:textId="77777777" w:rsidR="006E78B5" w:rsidRDefault="006E78B5" w:rsidP="00E356A8">
            <w:pPr>
              <w:keepNext/>
              <w:keepLines/>
              <w:jc w:val="right"/>
            </w:pPr>
            <w:r>
              <w:t>2 hours</w:t>
            </w:r>
          </w:p>
        </w:tc>
        <w:tc>
          <w:tcPr>
            <w:tcW w:w="1376" w:type="dxa"/>
          </w:tcPr>
          <w:p w14:paraId="64B3CF6E" w14:textId="77777777" w:rsidR="006E78B5" w:rsidRPr="000210DB" w:rsidRDefault="006E78B5" w:rsidP="00E356A8">
            <w:pPr>
              <w:keepNext/>
              <w:keepLines/>
              <w:jc w:val="right"/>
            </w:pPr>
            <w:r>
              <w:t>2</w:t>
            </w:r>
          </w:p>
        </w:tc>
      </w:tr>
      <w:tr w:rsidR="00F72E13" w:rsidRPr="000210DB" w14:paraId="2D74C570" w14:textId="77777777" w:rsidTr="00E356A8">
        <w:trPr>
          <w:jc w:val="center"/>
        </w:trPr>
        <w:tc>
          <w:tcPr>
            <w:tcW w:w="4785" w:type="dxa"/>
            <w:gridSpan w:val="4"/>
          </w:tcPr>
          <w:p w14:paraId="154905EB" w14:textId="77777777" w:rsidR="00F72E13" w:rsidRDefault="00F72E13" w:rsidP="00F72E13">
            <w:pPr>
              <w:keepNext/>
              <w:keepLines/>
              <w:jc w:val="center"/>
            </w:pPr>
            <w:r>
              <w:t>…</w:t>
            </w:r>
          </w:p>
        </w:tc>
      </w:tr>
      <w:tr w:rsidR="006E78B5" w:rsidRPr="000210DB" w14:paraId="144716D1" w14:textId="77777777" w:rsidTr="006E78B5">
        <w:trPr>
          <w:jc w:val="center"/>
        </w:trPr>
        <w:tc>
          <w:tcPr>
            <w:tcW w:w="999" w:type="dxa"/>
          </w:tcPr>
          <w:p w14:paraId="73C734F3" w14:textId="77777777" w:rsidR="006E78B5" w:rsidRDefault="006E78B5" w:rsidP="00AA6662">
            <w:pPr>
              <w:keepNext/>
              <w:keepLines/>
              <w:jc w:val="right"/>
            </w:pPr>
            <w:r>
              <w:t>100</w:t>
            </w:r>
            <w:r w:rsidR="00AA6662">
              <w:t>17</w:t>
            </w:r>
          </w:p>
        </w:tc>
        <w:tc>
          <w:tcPr>
            <w:tcW w:w="1134" w:type="dxa"/>
          </w:tcPr>
          <w:p w14:paraId="3C473142" w14:textId="77777777" w:rsidR="006E78B5" w:rsidRPr="006B01E6" w:rsidRDefault="006E78B5" w:rsidP="00E356A8">
            <w:pPr>
              <w:keepNext/>
              <w:keepLines/>
              <w:jc w:val="right"/>
              <w:rPr>
                <w:b/>
              </w:rPr>
            </w:pPr>
            <w:r w:rsidRPr="006B01E6">
              <w:rPr>
                <w:b/>
              </w:rPr>
              <w:t>9999</w:t>
            </w:r>
          </w:p>
        </w:tc>
        <w:tc>
          <w:tcPr>
            <w:tcW w:w="1276" w:type="dxa"/>
          </w:tcPr>
          <w:p w14:paraId="123988DF" w14:textId="77777777" w:rsidR="006E78B5" w:rsidRDefault="006E78B5" w:rsidP="002212B1">
            <w:pPr>
              <w:keepNext/>
              <w:keepLines/>
              <w:jc w:val="right"/>
            </w:pPr>
          </w:p>
        </w:tc>
        <w:tc>
          <w:tcPr>
            <w:tcW w:w="1376" w:type="dxa"/>
          </w:tcPr>
          <w:p w14:paraId="444488F6" w14:textId="77777777" w:rsidR="006E78B5" w:rsidRDefault="00F72E13" w:rsidP="002212B1">
            <w:pPr>
              <w:keepNext/>
              <w:keepLines/>
              <w:jc w:val="right"/>
            </w:pPr>
            <w:r>
              <w:t>9</w:t>
            </w:r>
          </w:p>
        </w:tc>
      </w:tr>
      <w:tr w:rsidR="006E78B5" w:rsidRPr="000210DB" w14:paraId="5C677F8C" w14:textId="77777777" w:rsidTr="006E78B5">
        <w:trPr>
          <w:jc w:val="center"/>
        </w:trPr>
        <w:tc>
          <w:tcPr>
            <w:tcW w:w="999" w:type="dxa"/>
          </w:tcPr>
          <w:p w14:paraId="0643146A" w14:textId="77777777" w:rsidR="006E78B5" w:rsidRDefault="00AA6662" w:rsidP="002212B1">
            <w:pPr>
              <w:keepNext/>
              <w:keepLines/>
              <w:jc w:val="right"/>
            </w:pPr>
            <w:r>
              <w:t>10018</w:t>
            </w:r>
          </w:p>
        </w:tc>
        <w:tc>
          <w:tcPr>
            <w:tcW w:w="1134" w:type="dxa"/>
          </w:tcPr>
          <w:p w14:paraId="5672DABB" w14:textId="77777777" w:rsidR="006E78B5" w:rsidRPr="006B01E6" w:rsidRDefault="006E78B5" w:rsidP="00E356A8">
            <w:pPr>
              <w:keepNext/>
              <w:keepLines/>
              <w:jc w:val="right"/>
              <w:rPr>
                <w:b/>
              </w:rPr>
            </w:pPr>
            <w:r w:rsidRPr="006B01E6">
              <w:rPr>
                <w:b/>
              </w:rPr>
              <w:t>10000</w:t>
            </w:r>
          </w:p>
        </w:tc>
        <w:tc>
          <w:tcPr>
            <w:tcW w:w="1276" w:type="dxa"/>
          </w:tcPr>
          <w:p w14:paraId="0F3E28EE" w14:textId="77777777" w:rsidR="006E78B5" w:rsidRDefault="006E78B5" w:rsidP="002212B1">
            <w:pPr>
              <w:keepNext/>
              <w:keepLines/>
              <w:jc w:val="right"/>
            </w:pPr>
          </w:p>
        </w:tc>
        <w:tc>
          <w:tcPr>
            <w:tcW w:w="1376" w:type="dxa"/>
          </w:tcPr>
          <w:p w14:paraId="5EB4E2A3" w14:textId="77777777" w:rsidR="006E78B5" w:rsidRDefault="00F72E13" w:rsidP="002212B1">
            <w:pPr>
              <w:keepNext/>
              <w:keepLines/>
              <w:jc w:val="right"/>
            </w:pPr>
            <w:r>
              <w:t>9</w:t>
            </w:r>
          </w:p>
        </w:tc>
      </w:tr>
      <w:tr w:rsidR="006E78B5" w:rsidRPr="000210DB" w14:paraId="746F75E2" w14:textId="77777777" w:rsidTr="006E78B5">
        <w:trPr>
          <w:jc w:val="center"/>
        </w:trPr>
        <w:tc>
          <w:tcPr>
            <w:tcW w:w="999" w:type="dxa"/>
          </w:tcPr>
          <w:p w14:paraId="09951320" w14:textId="77777777" w:rsidR="006E78B5" w:rsidRDefault="00F72E13" w:rsidP="002212B1">
            <w:pPr>
              <w:keepNext/>
              <w:keepLines/>
              <w:jc w:val="right"/>
            </w:pPr>
            <w:r>
              <w:t>100</w:t>
            </w:r>
            <w:r w:rsidR="00AA6662">
              <w:t>25</w:t>
            </w:r>
          </w:p>
        </w:tc>
        <w:tc>
          <w:tcPr>
            <w:tcW w:w="1134" w:type="dxa"/>
          </w:tcPr>
          <w:p w14:paraId="370B705E" w14:textId="77777777" w:rsidR="006E78B5" w:rsidRPr="006B01E6" w:rsidRDefault="006E78B5" w:rsidP="00E356A8">
            <w:pPr>
              <w:keepNext/>
              <w:keepLines/>
              <w:jc w:val="right"/>
              <w:rPr>
                <w:b/>
              </w:rPr>
            </w:pPr>
            <w:r w:rsidRPr="006B01E6">
              <w:rPr>
                <w:b/>
              </w:rPr>
              <w:t>10000</w:t>
            </w:r>
          </w:p>
        </w:tc>
        <w:tc>
          <w:tcPr>
            <w:tcW w:w="1276" w:type="dxa"/>
          </w:tcPr>
          <w:p w14:paraId="4CE29366" w14:textId="77777777" w:rsidR="006E78B5" w:rsidRDefault="006E78B5" w:rsidP="002212B1">
            <w:pPr>
              <w:keepNext/>
              <w:keepLines/>
              <w:jc w:val="right"/>
            </w:pPr>
            <w:r>
              <w:t>7 hours</w:t>
            </w:r>
          </w:p>
        </w:tc>
        <w:tc>
          <w:tcPr>
            <w:tcW w:w="1376" w:type="dxa"/>
          </w:tcPr>
          <w:p w14:paraId="2B3D944F" w14:textId="77777777" w:rsidR="006E78B5" w:rsidRDefault="006E78B5" w:rsidP="002212B1">
            <w:pPr>
              <w:keepNext/>
              <w:keepLines/>
              <w:jc w:val="right"/>
            </w:pPr>
            <w:r>
              <w:t>10</w:t>
            </w:r>
          </w:p>
        </w:tc>
      </w:tr>
      <w:tr w:rsidR="00F72E13" w:rsidRPr="000210DB" w14:paraId="704A6141" w14:textId="77777777" w:rsidTr="00E356A8">
        <w:trPr>
          <w:jc w:val="center"/>
        </w:trPr>
        <w:tc>
          <w:tcPr>
            <w:tcW w:w="4785" w:type="dxa"/>
            <w:gridSpan w:val="4"/>
          </w:tcPr>
          <w:p w14:paraId="730A6179" w14:textId="77777777" w:rsidR="00F72E13" w:rsidRDefault="00F72E13" w:rsidP="00F72E13">
            <w:pPr>
              <w:keepNext/>
              <w:keepLines/>
              <w:jc w:val="center"/>
            </w:pPr>
            <w:r>
              <w:t>…</w:t>
            </w:r>
          </w:p>
        </w:tc>
      </w:tr>
    </w:tbl>
    <w:p w14:paraId="7081F604" w14:textId="77777777" w:rsidR="002212B1" w:rsidRDefault="00AA6662" w:rsidP="002212B1">
      <w:r>
        <w:t>Even though there are two services joined together at 10,000 run hours for a total service time of 7 hours, the service counter is only incremented once.</w:t>
      </w:r>
    </w:p>
    <w:p w14:paraId="27AF2780" w14:textId="3399857A" w:rsidR="000D1589" w:rsidRDefault="000D1589" w:rsidP="000D1589">
      <w:pPr>
        <w:pStyle w:val="Heading3"/>
      </w:pPr>
      <w:bookmarkStart w:id="70" w:name="_Toc374518696"/>
      <w:r>
        <w:lastRenderedPageBreak/>
        <w:t xml:space="preserve">Battery </w:t>
      </w:r>
      <w:r w:rsidR="00617E37">
        <w:t>Module</w:t>
      </w:r>
      <w:bookmarkEnd w:id="70"/>
    </w:p>
    <w:p w14:paraId="2FA12EDD" w14:textId="000DB6DE" w:rsidR="00617E37" w:rsidRDefault="00617E37" w:rsidP="00617E37">
      <w:r>
        <w:t xml:space="preserve">A simulated battery module can provide system stability and renewable-only operation (i.e. by turning diesel generators off).  The battery will be charged by excess renewable energy, and can supply the demand </w:t>
      </w:r>
      <w:r w:rsidR="00647A26">
        <w:t xml:space="preserve">load in combination with </w:t>
      </w:r>
      <w:r w:rsidR="00E74A35">
        <w:t>ASIM</w:t>
      </w:r>
      <w:r w:rsidR="00647A26">
        <w:t>’s solar controller.</w:t>
      </w:r>
    </w:p>
    <w:p w14:paraId="7C7AF1B1" w14:textId="44FA610C" w:rsidR="00647A26" w:rsidRDefault="00647A26" w:rsidP="00617E37">
      <w:r>
        <w:t xml:space="preserve">In order to support the </w:t>
      </w:r>
      <w:r w:rsidR="00F2734A">
        <w:t>system</w:t>
      </w:r>
      <w:r>
        <w:t xml:space="preserve"> without running diesel generators, </w:t>
      </w:r>
      <w:r w:rsidR="00AA7646">
        <w:t>the battery module</w:t>
      </w:r>
      <w:r>
        <w:t xml:space="preserve"> operates in three </w:t>
      </w:r>
      <w:r w:rsidR="00A949F0">
        <w:t>states</w:t>
      </w:r>
      <w:r w:rsidR="00020812">
        <w:t xml:space="preserve"> as shown in </w:t>
      </w:r>
      <w:r w:rsidR="00020812">
        <w:fldChar w:fldCharType="begin"/>
      </w:r>
      <w:r w:rsidR="00020812">
        <w:instrText xml:space="preserve"> REF _Ref374435390 \h </w:instrText>
      </w:r>
      <w:r w:rsidR="00020812">
        <w:fldChar w:fldCharType="separate"/>
      </w:r>
      <w:r w:rsidR="0010278C">
        <w:t xml:space="preserve">Figure </w:t>
      </w:r>
      <w:r w:rsidR="0010278C">
        <w:rPr>
          <w:noProof/>
        </w:rPr>
        <w:t>7</w:t>
      </w:r>
      <w:r w:rsidR="00020812">
        <w:fldChar w:fldCharType="end"/>
      </w:r>
      <w:r w:rsidR="00020812">
        <w:t xml:space="preserve"> </w:t>
      </w:r>
      <w:r w:rsidR="00020812">
        <w:fldChar w:fldCharType="begin"/>
      </w:r>
      <w:r w:rsidR="00020812">
        <w:instrText xml:space="preserve"> REF _Ref374435383 \p \h </w:instrText>
      </w:r>
      <w:r w:rsidR="00020812">
        <w:fldChar w:fldCharType="separate"/>
      </w:r>
      <w:r w:rsidR="0010278C">
        <w:t>below</w:t>
      </w:r>
      <w:r w:rsidR="00020812">
        <w:fldChar w:fldCharType="end"/>
      </w:r>
      <w:r w:rsidR="00020812">
        <w:t>:</w:t>
      </w:r>
    </w:p>
    <w:p w14:paraId="163B342E" w14:textId="4057EB14" w:rsidR="00647A26" w:rsidRDefault="00647A26" w:rsidP="00647A26">
      <w:pPr>
        <w:pStyle w:val="ListParagraph"/>
        <w:numPr>
          <w:ilvl w:val="0"/>
          <w:numId w:val="58"/>
        </w:numPr>
      </w:pPr>
      <w:r w:rsidRPr="00647A26">
        <w:rPr>
          <w:i/>
        </w:rPr>
        <w:t xml:space="preserve">Diesel </w:t>
      </w:r>
      <w:proofErr w:type="gramStart"/>
      <w:r w:rsidRPr="00647A26">
        <w:rPr>
          <w:i/>
        </w:rPr>
        <w:t>Plus</w:t>
      </w:r>
      <w:proofErr w:type="gramEnd"/>
      <w:r>
        <w:br/>
        <w:t xml:space="preserve">Load is provided by diesel generators plus the normal actions of the system including solar.  This is the default starting </w:t>
      </w:r>
      <w:r w:rsidR="00A949F0">
        <w:t>state</w:t>
      </w:r>
      <w:r>
        <w:t xml:space="preserve"> with a battery, and is how </w:t>
      </w:r>
      <w:r w:rsidR="00E74A35">
        <w:t>ASIM</w:t>
      </w:r>
      <w:r>
        <w:t xml:space="preserve"> will operate when there is no battery specified.  The Battery will charge at </w:t>
      </w:r>
      <w:proofErr w:type="spellStart"/>
      <w:r w:rsidRPr="00647A26">
        <w:rPr>
          <w:i/>
        </w:rPr>
        <w:t>BattRechargeSetP</w:t>
      </w:r>
      <w:proofErr w:type="spellEnd"/>
      <w:r>
        <w:t xml:space="preserve"> and is charged by solar or diesel.</w:t>
      </w:r>
    </w:p>
    <w:p w14:paraId="2D3309E3" w14:textId="096499F4" w:rsidR="00316746" w:rsidRDefault="00647A26" w:rsidP="00647A26">
      <w:pPr>
        <w:pStyle w:val="ListParagraph"/>
        <w:numPr>
          <w:ilvl w:val="0"/>
          <w:numId w:val="58"/>
        </w:numPr>
      </w:pPr>
      <w:r w:rsidRPr="00D828CF">
        <w:rPr>
          <w:i/>
        </w:rPr>
        <w:t>Solar</w:t>
      </w:r>
      <w:r w:rsidR="00D828CF" w:rsidRPr="00D828CF">
        <w:rPr>
          <w:i/>
        </w:rPr>
        <w:t xml:space="preserve"> and </w:t>
      </w:r>
      <w:r w:rsidRPr="00D828CF">
        <w:rPr>
          <w:i/>
        </w:rPr>
        <w:t>Battery</w:t>
      </w:r>
      <w:r>
        <w:br/>
        <w:t xml:space="preserve">Load is provided by </w:t>
      </w:r>
      <w:r w:rsidR="00316746">
        <w:t xml:space="preserve">Solar </w:t>
      </w:r>
      <w:r>
        <w:t>and Battery</w:t>
      </w:r>
      <w:r w:rsidR="00D828CF">
        <w:t xml:space="preserve"> energy</w:t>
      </w:r>
      <w:r>
        <w:t xml:space="preserve">.  </w:t>
      </w:r>
      <w:r w:rsidR="00E74A35">
        <w:t>ASIM</w:t>
      </w:r>
      <w:r w:rsidR="00316746">
        <w:t xml:space="preserve"> will</w:t>
      </w:r>
      <w:r>
        <w:t xml:space="preserve"> e</w:t>
      </w:r>
      <w:r w:rsidR="00316746">
        <w:t xml:space="preserve">nter this state from </w:t>
      </w:r>
      <w:r w:rsidR="00316746" w:rsidRPr="00D828CF">
        <w:rPr>
          <w:i/>
        </w:rPr>
        <w:t>Diesel</w:t>
      </w:r>
      <w:r w:rsidR="00D828CF" w:rsidRPr="00D828CF">
        <w:rPr>
          <w:i/>
        </w:rPr>
        <w:t xml:space="preserve"> </w:t>
      </w:r>
      <w:r w:rsidR="00316746" w:rsidRPr="00D828CF">
        <w:rPr>
          <w:i/>
        </w:rPr>
        <w:t>Plus</w:t>
      </w:r>
      <w:r w:rsidR="00316746">
        <w:t xml:space="preserve"> </w:t>
      </w:r>
      <w:r w:rsidR="00A949F0">
        <w:t xml:space="preserve">state </w:t>
      </w:r>
      <w:r w:rsidR="00316746">
        <w:t>when:</w:t>
      </w:r>
    </w:p>
    <w:p w14:paraId="37F7D968" w14:textId="3C13AFD2" w:rsidR="00316746" w:rsidRDefault="00647A26" w:rsidP="00135512">
      <w:pPr>
        <w:pStyle w:val="ListParagraph"/>
        <w:numPr>
          <w:ilvl w:val="1"/>
          <w:numId w:val="58"/>
        </w:numPr>
      </w:pPr>
      <w:r>
        <w:t>The battery controller indicate</w:t>
      </w:r>
      <w:r w:rsidR="00316746">
        <w:t>s</w:t>
      </w:r>
      <w:r>
        <w:t xml:space="preserve"> </w:t>
      </w:r>
      <w:r w:rsidR="00D828CF">
        <w:t>the battery energy is greater than the minimum required (</w:t>
      </w:r>
      <w:proofErr w:type="spellStart"/>
      <w:r w:rsidRPr="00A949F0">
        <w:rPr>
          <w:i/>
        </w:rPr>
        <w:t>BattE</w:t>
      </w:r>
      <w:proofErr w:type="spellEnd"/>
      <w:r>
        <w:t xml:space="preserve"> &gt; </w:t>
      </w:r>
      <w:proofErr w:type="spellStart"/>
      <w:r w:rsidRPr="00A949F0">
        <w:rPr>
          <w:i/>
        </w:rPr>
        <w:t>BattMaxE</w:t>
      </w:r>
      <w:proofErr w:type="spellEnd"/>
      <w:r w:rsidR="00D828CF">
        <w:t>)</w:t>
      </w:r>
      <w:r w:rsidR="00316746">
        <w:t>, and</w:t>
      </w:r>
    </w:p>
    <w:p w14:paraId="5F6D65D8" w14:textId="0747709A" w:rsidR="00316746" w:rsidRDefault="00D828CF" w:rsidP="00135512">
      <w:pPr>
        <w:pStyle w:val="ListParagraph"/>
        <w:numPr>
          <w:ilvl w:val="1"/>
          <w:numId w:val="58"/>
        </w:numPr>
      </w:pPr>
      <w:r>
        <w:t xml:space="preserve">Available solar power is greater than the load, spinning reserve </w:t>
      </w:r>
      <w:proofErr w:type="spellStart"/>
      <w:r>
        <w:t>setpoint</w:t>
      </w:r>
      <w:proofErr w:type="spellEnd"/>
      <w:r>
        <w:t>, and an extra threshold (</w:t>
      </w:r>
      <w:proofErr w:type="spellStart"/>
      <w:r w:rsidR="00647A26" w:rsidRPr="00A949F0">
        <w:rPr>
          <w:i/>
        </w:rPr>
        <w:t>PvAvailP</w:t>
      </w:r>
      <w:proofErr w:type="spellEnd"/>
      <w:r w:rsidR="00647A26">
        <w:t xml:space="preserve"> &gt; </w:t>
      </w:r>
      <w:proofErr w:type="spellStart"/>
      <w:r w:rsidR="00647A26" w:rsidRPr="00A949F0">
        <w:rPr>
          <w:i/>
        </w:rPr>
        <w:t>LoadP</w:t>
      </w:r>
      <w:proofErr w:type="spellEnd"/>
      <w:r w:rsidR="00647A26">
        <w:t xml:space="preserve"> + </w:t>
      </w:r>
      <w:proofErr w:type="spellStart"/>
      <w:r w:rsidR="00647A26" w:rsidRPr="00A949F0">
        <w:rPr>
          <w:i/>
        </w:rPr>
        <w:t>StatSpinSetP</w:t>
      </w:r>
      <w:proofErr w:type="spellEnd"/>
      <w:r w:rsidR="00647A26">
        <w:t xml:space="preserve"> + </w:t>
      </w:r>
      <w:proofErr w:type="spellStart"/>
      <w:r w:rsidR="00647A26" w:rsidRPr="00A949F0">
        <w:rPr>
          <w:i/>
        </w:rPr>
        <w:t>PvBattExtraP</w:t>
      </w:r>
      <w:proofErr w:type="spellEnd"/>
      <w:r>
        <w:t>)</w:t>
      </w:r>
    </w:p>
    <w:p w14:paraId="3B27D733" w14:textId="2B0100C3" w:rsidR="00D828CF" w:rsidRDefault="00647A26" w:rsidP="00135512">
      <w:pPr>
        <w:pStyle w:val="ListParagraph"/>
        <w:numPr>
          <w:ilvl w:val="0"/>
          <w:numId w:val="58"/>
        </w:numPr>
      </w:pPr>
      <w:r w:rsidRPr="00D828CF">
        <w:rPr>
          <w:i/>
        </w:rPr>
        <w:t>Battery</w:t>
      </w:r>
      <w:r w:rsidR="00D828CF" w:rsidRPr="00D828CF">
        <w:rPr>
          <w:i/>
        </w:rPr>
        <w:t xml:space="preserve"> </w:t>
      </w:r>
      <w:r w:rsidRPr="00D828CF">
        <w:rPr>
          <w:i/>
        </w:rPr>
        <w:t>Depleted</w:t>
      </w:r>
      <w:r w:rsidR="00316746">
        <w:br/>
      </w:r>
      <w:r w:rsidR="00D828CF">
        <w:t>D</w:t>
      </w:r>
      <w:r>
        <w:t xml:space="preserve">iesel generation needs to be brought online to replenish </w:t>
      </w:r>
      <w:r w:rsidR="00D828CF">
        <w:t xml:space="preserve">the </w:t>
      </w:r>
      <w:r>
        <w:t xml:space="preserve">battery.  To enter this state from </w:t>
      </w:r>
      <w:r w:rsidR="00D828CF" w:rsidRPr="00D828CF">
        <w:rPr>
          <w:i/>
        </w:rPr>
        <w:t>Solar and Battery</w:t>
      </w:r>
      <w:r w:rsidR="00A949F0">
        <w:rPr>
          <w:i/>
        </w:rPr>
        <w:t xml:space="preserve"> </w:t>
      </w:r>
      <w:r w:rsidR="00A949F0">
        <w:t>state</w:t>
      </w:r>
      <w:r w:rsidR="00D828CF">
        <w:t>, either</w:t>
      </w:r>
    </w:p>
    <w:p w14:paraId="2C5E08D2" w14:textId="77777777" w:rsidR="00D828CF" w:rsidRDefault="00647A26" w:rsidP="00135512">
      <w:pPr>
        <w:pStyle w:val="ListParagraph"/>
        <w:numPr>
          <w:ilvl w:val="1"/>
          <w:numId w:val="58"/>
        </w:numPr>
      </w:pPr>
      <w:r>
        <w:t xml:space="preserve">The battery controller indicates </w:t>
      </w:r>
      <w:r w:rsidR="00D828CF">
        <w:t>the battery energy has fallen below the minimum charge level (</w:t>
      </w:r>
      <w:proofErr w:type="spellStart"/>
      <w:r w:rsidRPr="00A949F0">
        <w:rPr>
          <w:i/>
        </w:rPr>
        <w:t>BattE</w:t>
      </w:r>
      <w:proofErr w:type="spellEnd"/>
      <w:r>
        <w:t xml:space="preserve"> &lt; </w:t>
      </w:r>
      <w:proofErr w:type="spellStart"/>
      <w:r w:rsidRPr="00A949F0">
        <w:rPr>
          <w:i/>
        </w:rPr>
        <w:t>BattMinE</w:t>
      </w:r>
      <w:proofErr w:type="spellEnd"/>
      <w:r w:rsidR="00D828CF">
        <w:t>)</w:t>
      </w:r>
      <w:r>
        <w:t>, or</w:t>
      </w:r>
    </w:p>
    <w:p w14:paraId="6C77F0BC" w14:textId="26A7DD85" w:rsidR="00D828CF" w:rsidRDefault="00D828CF" w:rsidP="00135512">
      <w:pPr>
        <w:pStyle w:val="ListParagraph"/>
        <w:numPr>
          <w:ilvl w:val="1"/>
          <w:numId w:val="58"/>
        </w:numPr>
      </w:pPr>
      <w:r>
        <w:t>The battery and solar energy is not sufficient to cover the load</w:t>
      </w:r>
      <w:r w:rsidR="00A949F0">
        <w:br/>
      </w:r>
      <w:r>
        <w:t>(</w:t>
      </w:r>
      <w:proofErr w:type="spellStart"/>
      <w:r w:rsidRPr="00A949F0">
        <w:rPr>
          <w:i/>
        </w:rPr>
        <w:t>PvAvailP</w:t>
      </w:r>
      <w:proofErr w:type="spellEnd"/>
      <w:r>
        <w:t xml:space="preserve"> + </w:t>
      </w:r>
      <w:proofErr w:type="spellStart"/>
      <w:r w:rsidRPr="00A949F0">
        <w:rPr>
          <w:i/>
        </w:rPr>
        <w:t>BattMaxP</w:t>
      </w:r>
      <w:proofErr w:type="spellEnd"/>
      <w:r>
        <w:t xml:space="preserve"> &gt;= </w:t>
      </w:r>
      <w:proofErr w:type="spellStart"/>
      <w:r w:rsidRPr="00A949F0">
        <w:rPr>
          <w:i/>
        </w:rPr>
        <w:t>LoadP</w:t>
      </w:r>
      <w:proofErr w:type="spellEnd"/>
      <w:r>
        <w:t>)</w:t>
      </w:r>
    </w:p>
    <w:p w14:paraId="6E4489E9" w14:textId="2E9DCA99" w:rsidR="00647A26" w:rsidRDefault="00647A26" w:rsidP="00D828CF">
      <w:pPr>
        <w:pStyle w:val="ListParagraph"/>
      </w:pPr>
      <w:r>
        <w:t xml:space="preserve">As soon as this state is entered, a generator configuration is called up, and when online the station reverts to </w:t>
      </w:r>
      <w:r w:rsidR="00D828CF" w:rsidRPr="00647A26">
        <w:rPr>
          <w:i/>
        </w:rPr>
        <w:t>Diesel Plus</w:t>
      </w:r>
      <w:r w:rsidR="00A949F0">
        <w:t xml:space="preserve"> state.</w:t>
      </w:r>
    </w:p>
    <w:p w14:paraId="4EED41AE" w14:textId="77777777" w:rsidR="00020812" w:rsidRDefault="00020812" w:rsidP="0002081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020812" w14:paraId="5C4166E7" w14:textId="77777777" w:rsidTr="00135512">
        <w:tc>
          <w:tcPr>
            <w:tcW w:w="1522" w:type="dxa"/>
          </w:tcPr>
          <w:p w14:paraId="5C89FD0A" w14:textId="77777777" w:rsidR="00020812" w:rsidRDefault="00020812" w:rsidP="00135512">
            <w:pPr>
              <w:pStyle w:val="ListBullet"/>
              <w:numPr>
                <w:ilvl w:val="0"/>
                <w:numId w:val="0"/>
              </w:numPr>
            </w:pPr>
            <w:r>
              <w:rPr>
                <w:noProof/>
                <w:lang w:eastAsia="en-AU"/>
              </w:rPr>
              <mc:AlternateContent>
                <mc:Choice Requires="wpg">
                  <w:drawing>
                    <wp:inline distT="0" distB="0" distL="0" distR="0" wp14:anchorId="54159531" wp14:editId="5B095A82">
                      <wp:extent cx="719455" cy="756825"/>
                      <wp:effectExtent l="38100" t="0" r="4445" b="158115"/>
                      <wp:docPr id="47" name="Group 4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48" name="Text Box 4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C1E75" w14:textId="77777777" w:rsidR="00135512" w:rsidRPr="0051076B" w:rsidRDefault="00135512"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4A593D1A" w14:textId="77777777" w:rsidR="00135512" w:rsidRPr="0014738D" w:rsidRDefault="00135512" w:rsidP="00020812">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159531" id="Group 47"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r/5ctOIDAACXCwAADgAAAAAAAAAAAAAAAAAuAgAAZHJzL2Uyb0RvYy54bWxQSwECLQAUAAYA&#10;CAAAACEAAUmwpNsAAAAFAQAADwAAAAAAAAAAAAAAAAA8BgAAZHJzL2Rvd25yZXYueG1sUEsFBgAA&#10;AAAEAAQA8wAAAEQHAAAAAA==&#10;">
                      <v:shape id="Text Box 48"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dCb4A&#10;AADbAAAADwAAAGRycy9kb3ducmV2LnhtbERPzYrCMBC+L/gOYQQvomllWZ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0XHQm+AAAA2wAAAA8AAAAAAAAAAAAAAAAAmAIAAGRycy9kb3ducmV2&#10;LnhtbFBLBQYAAAAABAAEAPUAAACDAwAAAAA=&#10;" fillcolor="white [3201]" stroked="f" strokeweight=".5pt">
                        <v:textbox>
                          <w:txbxContent>
                            <w:p w14:paraId="31EC1E75" w14:textId="77777777" w:rsidR="00135512" w:rsidRPr="0051076B" w:rsidRDefault="00135512" w:rsidP="00020812">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9"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xZHsUA&#10;AADbAAAADwAAAGRycy9kb3ducmV2LnhtbESPQWvCQBSE7wX/w/IEL8VslBDaNKuIUrC0F9Me4u2R&#10;fU2C2bchuzXx33cLBY/DzHzD5NvJdOJKg2stK1hFMQjiyuqWawVfn6/LJxDOI2vsLJOCGznYbmYP&#10;OWbajnyia+FrESDsMlTQeN9nUrqqIYMusj1x8L7tYNAHOdRSDzgGuOnkOo5TabDlsNBgT/uGqkvx&#10;YxR8pG8n18tHWevp8J7sdHkuykSpxXzavYDwNPl7+L991AqSZ/j7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FkexQAAANsAAAAPAAAAAAAAAAAAAAAAAJgCAABkcnMv&#10;ZG93bnJldi54bWxQSwUGAAAAAAQABAD1AAAAigMAAAAA&#10;" filled="f" strokecolor="#404040 [2429]" strokeweight="3pt">
                        <v:textbox>
                          <w:txbxContent>
                            <w:p w14:paraId="4A593D1A" w14:textId="77777777" w:rsidR="00135512" w:rsidRPr="0014738D" w:rsidRDefault="00135512" w:rsidP="00020812">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504" w:type="dxa"/>
          </w:tcPr>
          <w:p w14:paraId="34BD465E" w14:textId="77777777" w:rsidR="00020812" w:rsidRDefault="00020812" w:rsidP="00135512">
            <w:r>
              <w:t xml:space="preserve">Without specifying any battery parameters, the battery module will not be used, which is equivalent to </w:t>
            </w:r>
            <w:r w:rsidRPr="00D828CF">
              <w:rPr>
                <w:i/>
              </w:rPr>
              <w:t>Diesel Plus</w:t>
            </w:r>
            <w:r>
              <w:t xml:space="preserve"> state.  </w:t>
            </w:r>
            <w:r w:rsidRPr="00A949F0">
              <w:rPr>
                <w:i/>
              </w:rPr>
              <w:t>Diesel Plus</w:t>
            </w:r>
            <w:r>
              <w:t xml:space="preserve"> state is also entered on a black start.</w:t>
            </w:r>
          </w:p>
        </w:tc>
      </w:tr>
    </w:tbl>
    <w:p w14:paraId="090F7AF1" w14:textId="77777777" w:rsidR="00020812" w:rsidRDefault="00020812" w:rsidP="00020812"/>
    <w:p w14:paraId="365D50D6" w14:textId="77777777" w:rsidR="00020812" w:rsidRDefault="00020812" w:rsidP="00020812">
      <w:pPr>
        <w:pStyle w:val="ListParagraph"/>
        <w:keepNext/>
        <w:jc w:val="right"/>
      </w:pPr>
      <w:r>
        <w:rPr>
          <w:noProof/>
          <w:lang w:eastAsia="en-AU"/>
        </w:rPr>
        <w:lastRenderedPageBreak/>
        <w:drawing>
          <wp:inline distT="0" distB="0" distL="0" distR="0" wp14:anchorId="539B502C" wp14:editId="4D076D89">
            <wp:extent cx="4010585" cy="5315692"/>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sim-state.png"/>
                    <pic:cNvPicPr/>
                  </pic:nvPicPr>
                  <pic:blipFill>
                    <a:blip r:embed="rId17">
                      <a:extLst>
                        <a:ext uri="{28A0092B-C50C-407E-A947-70E740481C1C}">
                          <a14:useLocalDpi xmlns:a14="http://schemas.microsoft.com/office/drawing/2010/main" val="0"/>
                        </a:ext>
                      </a:extLst>
                    </a:blip>
                    <a:stretch>
                      <a:fillRect/>
                    </a:stretch>
                  </pic:blipFill>
                  <pic:spPr>
                    <a:xfrm>
                      <a:off x="0" y="0"/>
                      <a:ext cx="4010585" cy="5315692"/>
                    </a:xfrm>
                    <a:prstGeom prst="rect">
                      <a:avLst/>
                    </a:prstGeom>
                  </pic:spPr>
                </pic:pic>
              </a:graphicData>
            </a:graphic>
          </wp:inline>
        </w:drawing>
      </w:r>
    </w:p>
    <w:p w14:paraId="1286F43C" w14:textId="6D47F9CE" w:rsidR="00020812" w:rsidRDefault="00020812" w:rsidP="00020812">
      <w:pPr>
        <w:pStyle w:val="Caption"/>
        <w:jc w:val="center"/>
      </w:pPr>
      <w:bookmarkStart w:id="71" w:name="_Ref374435390"/>
      <w:bookmarkStart w:id="72" w:name="_Ref374435383"/>
      <w:r>
        <w:t xml:space="preserve">Figure </w:t>
      </w:r>
      <w:fldSimple w:instr=" SEQ Figure \* ARABIC ">
        <w:r w:rsidR="0010278C">
          <w:rPr>
            <w:noProof/>
          </w:rPr>
          <w:t>7</w:t>
        </w:r>
      </w:fldSimple>
      <w:bookmarkEnd w:id="71"/>
      <w:r>
        <w:t xml:space="preserve"> </w:t>
      </w:r>
      <w:r w:rsidR="00AA7646">
        <w:t>Battery module s</w:t>
      </w:r>
      <w:r>
        <w:t>tate with Diesel, Solar and Battery controllers</w:t>
      </w:r>
      <w:bookmarkEnd w:id="72"/>
    </w:p>
    <w:p w14:paraId="4A72A699" w14:textId="592A76E8" w:rsidR="00AA7646" w:rsidRDefault="00A949F0" w:rsidP="000D1589">
      <w:r>
        <w:t xml:space="preserve">The battery output power is calculated from the parameter </w:t>
      </w:r>
      <w:r w:rsidR="001244C9">
        <w:t xml:space="preserve">battery recharge </w:t>
      </w:r>
      <w:proofErr w:type="spellStart"/>
      <w:r w:rsidR="001244C9">
        <w:t>setpoint</w:t>
      </w:r>
      <w:proofErr w:type="spellEnd"/>
      <w:r w:rsidRPr="00A949F0">
        <w:t xml:space="preserve">, and </w:t>
      </w:r>
      <w:r w:rsidR="00AA7646">
        <w:t xml:space="preserve">available solar energy, depending on the </w:t>
      </w:r>
      <w:r w:rsidR="001244C9">
        <w:t>battery state:</w:t>
      </w:r>
    </w:p>
    <w:p w14:paraId="007AB967" w14:textId="383BFC4F" w:rsidR="001244C9" w:rsidRDefault="001244C9" w:rsidP="001244C9">
      <w:pPr>
        <w:pStyle w:val="ListParagraph"/>
        <w:numPr>
          <w:ilvl w:val="0"/>
          <w:numId w:val="59"/>
        </w:numPr>
      </w:pPr>
      <w:r>
        <w:t xml:space="preserve">In Diesel Plus state, the battery is charged at the maximum of excess renewable energy and the battery recharge </w:t>
      </w:r>
      <w:proofErr w:type="spellStart"/>
      <w:r>
        <w:t>setpoint</w:t>
      </w:r>
      <w:proofErr w:type="spellEnd"/>
      <w:r>
        <w:t>:</w:t>
      </w:r>
      <w:r>
        <w:br/>
      </w:r>
      <w:r w:rsidRPr="001244C9">
        <w:t>Max(</w:t>
      </w:r>
      <w:proofErr w:type="spellStart"/>
      <w:r w:rsidRPr="005E201B">
        <w:rPr>
          <w:i/>
        </w:rPr>
        <w:t>PvAvailP</w:t>
      </w:r>
      <w:proofErr w:type="spellEnd"/>
      <w:r w:rsidRPr="001244C9">
        <w:t xml:space="preserve"> - </w:t>
      </w:r>
      <w:proofErr w:type="spellStart"/>
      <w:r w:rsidRPr="005E201B">
        <w:rPr>
          <w:i/>
        </w:rPr>
        <w:t>LoadP</w:t>
      </w:r>
      <w:proofErr w:type="spellEnd"/>
      <w:r w:rsidRPr="001244C9">
        <w:t xml:space="preserve">, </w:t>
      </w:r>
      <w:proofErr w:type="spellStart"/>
      <w:r w:rsidRPr="005E201B">
        <w:rPr>
          <w:i/>
        </w:rPr>
        <w:t>BattRechargeSetP</w:t>
      </w:r>
      <w:proofErr w:type="spellEnd"/>
      <w:r w:rsidRPr="001244C9">
        <w:t>)</w:t>
      </w:r>
    </w:p>
    <w:p w14:paraId="704B42AE" w14:textId="4B9AA24E" w:rsidR="001244C9" w:rsidRDefault="001244C9" w:rsidP="001244C9">
      <w:pPr>
        <w:pStyle w:val="ListParagraph"/>
        <w:numPr>
          <w:ilvl w:val="0"/>
          <w:numId w:val="59"/>
        </w:numPr>
      </w:pPr>
      <w:r>
        <w:t>In any other state, the battery will provide any load required that is not provided by a renewable source:</w:t>
      </w:r>
      <w:r>
        <w:br/>
      </w:r>
      <w:proofErr w:type="spellStart"/>
      <w:r w:rsidRPr="005E201B">
        <w:rPr>
          <w:i/>
        </w:rPr>
        <w:t>LoadP</w:t>
      </w:r>
      <w:proofErr w:type="spellEnd"/>
      <w:r w:rsidR="005E201B">
        <w:rPr>
          <w:i/>
        </w:rPr>
        <w:t xml:space="preserve"> </w:t>
      </w:r>
      <w:r>
        <w:t xml:space="preserve">– </w:t>
      </w:r>
      <w:proofErr w:type="spellStart"/>
      <w:r w:rsidRPr="005E201B">
        <w:rPr>
          <w:i/>
        </w:rPr>
        <w:t>PvAvailP</w:t>
      </w:r>
      <w:proofErr w:type="spellEnd"/>
    </w:p>
    <w:p w14:paraId="4F3A79C3" w14:textId="4905592C" w:rsidR="001244C9" w:rsidRDefault="001244C9" w:rsidP="001244C9">
      <w:r>
        <w:t xml:space="preserve">After determining the </w:t>
      </w:r>
      <w:r w:rsidR="005E201B">
        <w:t>desired</w:t>
      </w:r>
      <w:r>
        <w:t xml:space="preserve"> </w:t>
      </w:r>
      <w:proofErr w:type="spellStart"/>
      <w:r>
        <w:t>setpoint</w:t>
      </w:r>
      <w:proofErr w:type="spellEnd"/>
      <w:r>
        <w:t xml:space="preserve">, the battery </w:t>
      </w:r>
      <w:proofErr w:type="spellStart"/>
      <w:r w:rsidR="005E201B">
        <w:t>setpoint</w:t>
      </w:r>
      <w:proofErr w:type="spellEnd"/>
      <w:r>
        <w:t xml:space="preserve"> is then limited </w:t>
      </w:r>
      <w:r w:rsidR="005E201B">
        <w:t>by</w:t>
      </w:r>
      <w:r>
        <w:t>:</w:t>
      </w:r>
    </w:p>
    <w:p w14:paraId="3CB73F7C" w14:textId="34A49ABD" w:rsidR="001244C9" w:rsidRDefault="005E201B" w:rsidP="001244C9">
      <w:pPr>
        <w:pStyle w:val="ListParagraph"/>
        <w:numPr>
          <w:ilvl w:val="0"/>
          <w:numId w:val="61"/>
        </w:numPr>
      </w:pPr>
      <w:r>
        <w:t>T</w:t>
      </w:r>
      <w:r w:rsidR="001244C9">
        <w:t>he maximum recharging power input (</w:t>
      </w:r>
      <w:proofErr w:type="spellStart"/>
      <w:r w:rsidR="001244C9" w:rsidRPr="005E201B">
        <w:rPr>
          <w:i/>
        </w:rPr>
        <w:t>BattMinP</w:t>
      </w:r>
      <w:proofErr w:type="spellEnd"/>
      <w:r w:rsidR="001244C9">
        <w:t>) and the maximum power output (</w:t>
      </w:r>
      <w:proofErr w:type="spellStart"/>
      <w:r w:rsidR="001244C9" w:rsidRPr="005E201B">
        <w:rPr>
          <w:i/>
        </w:rPr>
        <w:t>BattMaxP</w:t>
      </w:r>
      <w:proofErr w:type="spellEnd"/>
      <w:r w:rsidR="001244C9">
        <w:t>)</w:t>
      </w:r>
    </w:p>
    <w:p w14:paraId="18D7F75D" w14:textId="357C16E9" w:rsidR="001244C9" w:rsidRDefault="005E201B" w:rsidP="001244C9">
      <w:pPr>
        <w:pStyle w:val="ListParagraph"/>
        <w:numPr>
          <w:ilvl w:val="0"/>
          <w:numId w:val="61"/>
        </w:numPr>
      </w:pPr>
      <w:r>
        <w:t>T</w:t>
      </w:r>
      <w:r w:rsidR="001244C9">
        <w:t>he remaining battery energy, if discharging</w:t>
      </w:r>
    </w:p>
    <w:p w14:paraId="4A430759" w14:textId="166B0A2A" w:rsidR="001244C9" w:rsidRDefault="005E201B" w:rsidP="001244C9">
      <w:pPr>
        <w:pStyle w:val="ListParagraph"/>
        <w:numPr>
          <w:ilvl w:val="0"/>
          <w:numId w:val="61"/>
        </w:numPr>
      </w:pPr>
      <w:r>
        <w:t>T</w:t>
      </w:r>
      <w:r w:rsidR="001244C9">
        <w:t xml:space="preserve">he excess capacity (generator spinning reserve and </w:t>
      </w:r>
      <w:r>
        <w:t>excess renewable energy), if charging</w:t>
      </w:r>
    </w:p>
    <w:p w14:paraId="76CBFF33" w14:textId="5838E917" w:rsidR="005E201B" w:rsidRDefault="005E201B" w:rsidP="001244C9">
      <w:pPr>
        <w:pStyle w:val="ListParagraph"/>
        <w:numPr>
          <w:ilvl w:val="0"/>
          <w:numId w:val="61"/>
        </w:numPr>
      </w:pPr>
      <w:r>
        <w:t>The maximum battery capacity, if charging</w:t>
      </w:r>
    </w:p>
    <w:p w14:paraId="21280B83" w14:textId="67376F4C" w:rsidR="005E201B" w:rsidRDefault="005E201B" w:rsidP="005E201B">
      <w:r>
        <w:lastRenderedPageBreak/>
        <w:t xml:space="preserve">The battery energy is increased or decreased according to the battery efficiency </w:t>
      </w:r>
      <w:r w:rsidR="006E5441">
        <w:t xml:space="preserve">parameter: </w:t>
      </w:r>
      <w:r>
        <w:br/>
      </w:r>
      <w:proofErr w:type="spellStart"/>
      <w:r w:rsidRPr="005E201B">
        <w:rPr>
          <w:i/>
        </w:rPr>
        <w:t>BattE</w:t>
      </w:r>
      <w:proofErr w:type="spellEnd"/>
      <w:r>
        <w:t xml:space="preserve"> = </w:t>
      </w:r>
      <w:proofErr w:type="spellStart"/>
      <w:r w:rsidRPr="005E201B">
        <w:rPr>
          <w:i/>
        </w:rPr>
        <w:t>BattE</w:t>
      </w:r>
      <w:proofErr w:type="spellEnd"/>
      <w:r>
        <w:t xml:space="preserve"> + </w:t>
      </w:r>
      <w:proofErr w:type="spellStart"/>
      <w:r w:rsidRPr="005E201B">
        <w:rPr>
          <w:i/>
        </w:rPr>
        <w:t>BattP</w:t>
      </w:r>
      <w:proofErr w:type="spellEnd"/>
      <w:r>
        <w:t xml:space="preserve"> * </w:t>
      </w:r>
      <w:proofErr w:type="spellStart"/>
      <w:r w:rsidRPr="005E201B">
        <w:rPr>
          <w:i/>
        </w:rPr>
        <w:t>BattEfficiencyPct</w:t>
      </w:r>
      <w:proofErr w:type="spellEnd"/>
    </w:p>
    <w:p w14:paraId="140C7309" w14:textId="78FEB8BF" w:rsidR="005E201B" w:rsidRDefault="005E201B" w:rsidP="005E201B">
      <w:r>
        <w:t xml:space="preserve">The import / export kWh totals are recorded in </w:t>
      </w:r>
      <w:proofErr w:type="spellStart"/>
      <w:r w:rsidRPr="005E201B">
        <w:rPr>
          <w:i/>
        </w:rPr>
        <w:t>BattImportedE</w:t>
      </w:r>
      <w:proofErr w:type="spellEnd"/>
      <w:r>
        <w:t xml:space="preserve"> and </w:t>
      </w:r>
      <w:proofErr w:type="spellStart"/>
      <w:r w:rsidRPr="005E201B">
        <w:rPr>
          <w:i/>
        </w:rPr>
        <w:t>BattExportedE</w:t>
      </w:r>
      <w:proofErr w:type="spellEnd"/>
      <w:r>
        <w:t>.</w:t>
      </w:r>
    </w:p>
    <w:p w14:paraId="5F027830" w14:textId="0030D57C" w:rsidR="005E201B" w:rsidRPr="005E201B" w:rsidRDefault="005E201B" w:rsidP="005E201B">
      <w:r>
        <w:t>For a complete description of the battery module variables, please see</w:t>
      </w:r>
      <w:r w:rsidR="006E5441">
        <w:t xml:space="preserve"> Section </w:t>
      </w:r>
      <w:r w:rsidR="006E5441">
        <w:fldChar w:fldCharType="begin"/>
      </w:r>
      <w:r w:rsidR="006E5441">
        <w:instrText xml:space="preserve"> REF _Ref355167772 \w \h </w:instrText>
      </w:r>
      <w:r w:rsidR="006E5441">
        <w:fldChar w:fldCharType="separate"/>
      </w:r>
      <w:r w:rsidR="0010278C">
        <w:t>11</w:t>
      </w:r>
      <w:r w:rsidR="006E5441">
        <w:fldChar w:fldCharType="end"/>
      </w:r>
      <w:r w:rsidR="006E5441">
        <w:t xml:space="preserve"> “</w:t>
      </w:r>
      <w:r w:rsidR="006E5441">
        <w:fldChar w:fldCharType="begin"/>
      </w:r>
      <w:r w:rsidR="006E5441">
        <w:instrText xml:space="preserve"> REF _Ref355167734 \h </w:instrText>
      </w:r>
      <w:r w:rsidR="006E5441">
        <w:fldChar w:fldCharType="separate"/>
      </w:r>
      <w:r w:rsidR="0010278C">
        <w:t>Parameter Reference</w:t>
      </w:r>
      <w:r w:rsidR="006E5441">
        <w:fldChar w:fldCharType="end"/>
      </w:r>
      <w:r w:rsidR="006E5441">
        <w:t xml:space="preserve">” on page </w:t>
      </w:r>
      <w:r w:rsidR="006E5441">
        <w:fldChar w:fldCharType="begin"/>
      </w:r>
      <w:r w:rsidR="006E5441">
        <w:instrText xml:space="preserve"> PAGEREF _Ref355167761 \h </w:instrText>
      </w:r>
      <w:r w:rsidR="006E5441">
        <w:fldChar w:fldCharType="separate"/>
      </w:r>
      <w:r w:rsidR="0010278C">
        <w:rPr>
          <w:noProof/>
        </w:rPr>
        <w:t>28</w:t>
      </w:r>
      <w:r w:rsidR="006E5441">
        <w:fldChar w:fldCharType="end"/>
      </w:r>
      <w:r w:rsidR="006E5441">
        <w:t>.</w:t>
      </w:r>
    </w:p>
    <w:p w14:paraId="44C7FDF3" w14:textId="77777777" w:rsidR="009240E1" w:rsidRDefault="009240E1" w:rsidP="00CE102A">
      <w:pPr>
        <w:pStyle w:val="Heading2"/>
      </w:pPr>
      <w:bookmarkStart w:id="73" w:name="_Toc374518697"/>
      <w:r>
        <w:t>Generator Validation</w:t>
      </w:r>
      <w:bookmarkEnd w:id="73"/>
    </w:p>
    <w:p w14:paraId="47662EEA" w14:textId="77777777" w:rsidR="009240E1" w:rsidRDefault="009240E1" w:rsidP="009240E1">
      <w:r>
        <w:t>It is possible to replace the generator simulator with a simple validation mode.  This is used to calculate the following variables based on actual kW readings:</w:t>
      </w:r>
    </w:p>
    <w:p w14:paraId="3622A678" w14:textId="77777777" w:rsidR="009240E1" w:rsidRDefault="009240E1" w:rsidP="009240E1">
      <w:pPr>
        <w:pStyle w:val="ListParagraph"/>
        <w:numPr>
          <w:ilvl w:val="0"/>
          <w:numId w:val="34"/>
        </w:numPr>
      </w:pPr>
      <w:r>
        <w:t>Run Counter, Start Count &amp; Stop Count</w:t>
      </w:r>
    </w:p>
    <w:p w14:paraId="6A590CCD" w14:textId="77777777" w:rsidR="009240E1" w:rsidRDefault="009240E1" w:rsidP="009240E1">
      <w:pPr>
        <w:pStyle w:val="ListParagraph"/>
        <w:numPr>
          <w:ilvl w:val="0"/>
          <w:numId w:val="34"/>
        </w:numPr>
      </w:pPr>
      <w:r>
        <w:t>Energy &amp; Fuel Used Counters</w:t>
      </w:r>
    </w:p>
    <w:p w14:paraId="754D120D" w14:textId="77777777" w:rsidR="009240E1" w:rsidRDefault="009240E1" w:rsidP="009240E1">
      <w:pPr>
        <w:pStyle w:val="ListParagraph"/>
        <w:numPr>
          <w:ilvl w:val="0"/>
          <w:numId w:val="34"/>
        </w:numPr>
      </w:pPr>
      <w:r>
        <w:t xml:space="preserve">Load Factor, </w:t>
      </w:r>
      <w:r w:rsidR="00BC18A3">
        <w:t>Ideal Loading, Overload status</w:t>
      </w:r>
    </w:p>
    <w:p w14:paraId="28BA670C" w14:textId="77777777" w:rsidR="009240E1" w:rsidRDefault="009240E1" w:rsidP="009240E1">
      <w:pPr>
        <w:pStyle w:val="ListParagraph"/>
        <w:numPr>
          <w:ilvl w:val="0"/>
          <w:numId w:val="34"/>
        </w:numPr>
      </w:pPr>
      <w:r>
        <w:t>Total Generator output, Total spinning reserve</w:t>
      </w:r>
    </w:p>
    <w:p w14:paraId="1210079C" w14:textId="199E12F3" w:rsidR="00F33BD7" w:rsidRDefault="00F33BD7" w:rsidP="00F33BD7">
      <w:r>
        <w:t xml:space="preserve">To use this mode, set up </w:t>
      </w:r>
      <w:r w:rsidR="00E74A35">
        <w:rPr>
          <w:rStyle w:val="Strong"/>
        </w:rPr>
        <w:t>ASIM</w:t>
      </w:r>
      <w:r w:rsidR="004565A0">
        <w:t xml:space="preserve"> </w:t>
      </w:r>
      <w:r>
        <w:t>as follows:</w:t>
      </w:r>
    </w:p>
    <w:p w14:paraId="0C00B3C2" w14:textId="77777777"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14:paraId="11FCC2EA" w14:textId="77777777" w:rsidR="00230BEF" w:rsidRDefault="00230BEF" w:rsidP="00F33BD7">
      <w:pPr>
        <w:pStyle w:val="ListParagraph"/>
        <w:numPr>
          <w:ilvl w:val="0"/>
          <w:numId w:val="35"/>
        </w:numPr>
      </w:pPr>
      <w:r>
        <w:t>Configure the following parameters to match the site:</w:t>
      </w:r>
    </w:p>
    <w:p w14:paraId="28CE4FA5" w14:textId="77777777" w:rsidR="00F33BD7" w:rsidRDefault="00F33BD7" w:rsidP="00230BEF">
      <w:pPr>
        <w:pStyle w:val="ListParagraph"/>
        <w:numPr>
          <w:ilvl w:val="1"/>
          <w:numId w:val="35"/>
        </w:numPr>
      </w:pPr>
      <w:r>
        <w:t>Fuel Efficiency (</w:t>
      </w:r>
      <w:proofErr w:type="spellStart"/>
      <w:r w:rsidRPr="00F33BD7">
        <w:t>Gen</w:t>
      </w:r>
      <w:r>
        <w:t>#</w:t>
      </w:r>
      <w:r w:rsidRPr="00F33BD7">
        <w:t>FuelCons</w:t>
      </w:r>
      <w:proofErr w:type="spellEnd"/>
      <w:r>
        <w:t>*</w:t>
      </w:r>
      <w:r w:rsidRPr="00F33BD7">
        <w:t>P</w:t>
      </w:r>
      <w:r>
        <w:t xml:space="preserve">, </w:t>
      </w:r>
      <w:proofErr w:type="spellStart"/>
      <w:r w:rsidRPr="00F33BD7">
        <w:t>Gen</w:t>
      </w:r>
      <w:r>
        <w:t>#</w:t>
      </w:r>
      <w:r w:rsidRPr="00F33BD7">
        <w:t>FuelCons</w:t>
      </w:r>
      <w:proofErr w:type="spellEnd"/>
      <w:r>
        <w:t>*</w:t>
      </w:r>
      <w:r w:rsidRPr="00F33BD7">
        <w:t>L</w:t>
      </w:r>
      <w:r w:rsidR="00230BEF">
        <w:t>)</w:t>
      </w:r>
    </w:p>
    <w:p w14:paraId="0DD22F1B" w14:textId="77777777" w:rsidR="00F33BD7" w:rsidRDefault="00F33BD7" w:rsidP="00230BEF">
      <w:pPr>
        <w:pStyle w:val="ListParagraph"/>
        <w:numPr>
          <w:ilvl w:val="1"/>
          <w:numId w:val="35"/>
        </w:numPr>
      </w:pPr>
      <w:r>
        <w:t>generator rating (</w:t>
      </w:r>
      <w:proofErr w:type="spellStart"/>
      <w:r>
        <w:t>Gen#</w:t>
      </w:r>
      <w:r w:rsidRPr="00F33BD7">
        <w:t>MaxP</w:t>
      </w:r>
      <w:proofErr w:type="spellEnd"/>
      <w:r w:rsidR="00230BEF">
        <w:t>)</w:t>
      </w:r>
    </w:p>
    <w:p w14:paraId="5365E132" w14:textId="77777777" w:rsidR="00F33BD7" w:rsidRDefault="00F33BD7" w:rsidP="00F33BD7">
      <w:pPr>
        <w:pStyle w:val="ListParagraph"/>
        <w:numPr>
          <w:ilvl w:val="0"/>
          <w:numId w:val="35"/>
        </w:numPr>
      </w:pPr>
      <w:r>
        <w:t>Choose from the calculations listed above to write to an output file</w:t>
      </w:r>
      <w:r w:rsidR="00CA4AA2">
        <w:t xml:space="preserve"> (</w:t>
      </w:r>
      <w:proofErr w:type="spellStart"/>
      <w:r w:rsidR="00CA4AA2">
        <w:t>eg</w:t>
      </w:r>
      <w:proofErr w:type="spellEnd"/>
      <w:r w:rsidR="00CA4AA2">
        <w:t xml:space="preserve"> Run Count and Start Count)</w:t>
      </w:r>
    </w:p>
    <w:p w14:paraId="067D1276" w14:textId="748A9693" w:rsidR="00F33BD7" w:rsidRDefault="00F33BD7" w:rsidP="00F33BD7">
      <w:pPr>
        <w:pStyle w:val="ListParagraph"/>
        <w:numPr>
          <w:ilvl w:val="0"/>
          <w:numId w:val="35"/>
        </w:numPr>
      </w:pPr>
      <w:r>
        <w:t>Supply the parameter “</w:t>
      </w:r>
      <w:proofErr w:type="spellStart"/>
      <w:r>
        <w:t>GeneratorStats</w:t>
      </w:r>
      <w:proofErr w:type="spellEnd"/>
      <w:r>
        <w:t>” – see the section “</w:t>
      </w:r>
      <w:r>
        <w:fldChar w:fldCharType="begin"/>
      </w:r>
      <w:r>
        <w:instrText xml:space="preserve"> REF _Ref339611016 \h </w:instrText>
      </w:r>
      <w:r>
        <w:fldChar w:fldCharType="separate"/>
      </w:r>
      <w:r w:rsidR="0010278C"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10278C">
        <w:rPr>
          <w:noProof/>
        </w:rPr>
        <w:t>5</w:t>
      </w:r>
      <w:r>
        <w:fldChar w:fldCharType="end"/>
      </w:r>
      <w:r>
        <w:t>.</w:t>
      </w:r>
    </w:p>
    <w:p w14:paraId="0739DD70" w14:textId="07B7C621" w:rsidR="00F33BD7" w:rsidRDefault="00F33BD7" w:rsidP="00F33BD7">
      <w:pPr>
        <w:pStyle w:val="ListParagraph"/>
        <w:numPr>
          <w:ilvl w:val="0"/>
          <w:numId w:val="35"/>
        </w:numPr>
      </w:pPr>
      <w:r>
        <w:t xml:space="preserve">Run </w:t>
      </w:r>
      <w:r w:rsidR="00E74A35">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830359" w14:paraId="172940F9" w14:textId="77777777" w:rsidTr="00E53A92">
        <w:tc>
          <w:tcPr>
            <w:tcW w:w="1526" w:type="dxa"/>
          </w:tcPr>
          <w:p w14:paraId="51F0B760" w14:textId="77777777" w:rsidR="00830359" w:rsidRDefault="00830359" w:rsidP="00E53A92">
            <w:pPr>
              <w:pStyle w:val="ListBullet"/>
              <w:numPr>
                <w:ilvl w:val="0"/>
                <w:numId w:val="0"/>
              </w:numPr>
            </w:pPr>
            <w:r>
              <w:rPr>
                <w:noProof/>
                <w:lang w:eastAsia="en-AU"/>
              </w:rPr>
              <mc:AlternateContent>
                <mc:Choice Requires="wpg">
                  <w:drawing>
                    <wp:inline distT="0" distB="0" distL="0" distR="0" wp14:anchorId="062AAEF4" wp14:editId="2E867FE3">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D8931" w14:textId="77777777" w:rsidR="00135512" w:rsidRPr="0051076B" w:rsidRDefault="00135512"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36278C3F" w14:textId="77777777" w:rsidR="00135512" w:rsidRPr="0014738D" w:rsidRDefault="00135512" w:rsidP="00830359">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2AAEF4" id="Group 17" o:spid="_x0000_s105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dV5djOIDAACXCwAADgAAAAAAAAAAAAAAAAAuAgAAZHJzL2Uyb0RvYy54bWxQSwECLQAUAAYA&#10;CAAAACEAAUmwpNsAAAAFAQAADwAAAAAAAAAAAAAAAAA8BgAAZHJzL2Rvd25yZXYueG1sUEsFBgAA&#10;AAAEAAQA8wAAAEQHAAAAAA==&#10;">
                      <v:shape id="Text Box 19" o:spid="_x0000_s105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14:paraId="17BD8931" w14:textId="77777777" w:rsidR="00135512" w:rsidRPr="0051076B" w:rsidRDefault="00135512"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5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14:paraId="36278C3F" w14:textId="77777777" w:rsidR="00135512" w:rsidRPr="0014738D" w:rsidRDefault="00135512"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B7C5BA" w14:textId="06A340B7" w:rsidR="00830359" w:rsidRDefault="00830359" w:rsidP="00830359">
            <w:r>
              <w:t xml:space="preserve">Do not supply solar data or station load data, as </w:t>
            </w:r>
            <w:r w:rsidR="00E74A35">
              <w:rPr>
                <w:rStyle w:val="Strong"/>
              </w:rPr>
              <w:t>ASIM</w:t>
            </w:r>
            <w:r w:rsidR="004565A0">
              <w:t xml:space="preserve"> </w:t>
            </w:r>
            <w:r>
              <w:t>will ignore these since the generator outputs are already determined.</w:t>
            </w:r>
          </w:p>
        </w:tc>
      </w:tr>
    </w:tbl>
    <w:p w14:paraId="24AE401D" w14:textId="77777777" w:rsidR="00F33BD7" w:rsidRDefault="00CA4AA2" w:rsidP="00F33BD7">
      <w:r>
        <w:t xml:space="preserve">You may now compare the counters you selected in step 4. </w:t>
      </w:r>
      <w:proofErr w:type="gramStart"/>
      <w:r>
        <w:t>with</w:t>
      </w:r>
      <w:proofErr w:type="gramEnd"/>
      <w:r>
        <w:t xml:space="preserve"> their correspondi</w:t>
      </w:r>
      <w:r w:rsidR="00230BEF">
        <w:t>ng values from a simulation run of the same site.</w:t>
      </w:r>
    </w:p>
    <w:p w14:paraId="4BDE6017" w14:textId="77777777"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14:paraId="3B440600" w14:textId="77777777" w:rsidTr="005539BA">
        <w:trPr>
          <w:cantSplit/>
          <w:jc w:val="center"/>
        </w:trPr>
        <w:tc>
          <w:tcPr>
            <w:tcW w:w="1531" w:type="dxa"/>
          </w:tcPr>
          <w:p w14:paraId="2D193E1B" w14:textId="77777777" w:rsidR="00BA29E6" w:rsidRPr="000210DB" w:rsidRDefault="00BA29E6" w:rsidP="00BA29E6">
            <w:pPr>
              <w:keepLines/>
            </w:pPr>
            <w:r>
              <w:t>Condition</w:t>
            </w:r>
          </w:p>
        </w:tc>
        <w:tc>
          <w:tcPr>
            <w:tcW w:w="1623" w:type="dxa"/>
          </w:tcPr>
          <w:p w14:paraId="3C704CED" w14:textId="77777777" w:rsidR="00BA29E6" w:rsidRPr="000210DB" w:rsidRDefault="00BA29E6" w:rsidP="00BA29E6">
            <w:pPr>
              <w:keepLines/>
            </w:pPr>
            <w:r>
              <w:t>State</w:t>
            </w:r>
          </w:p>
        </w:tc>
      </w:tr>
      <w:tr w:rsidR="00BA29E6" w:rsidRPr="000210DB" w14:paraId="6D930DEE" w14:textId="77777777" w:rsidTr="005539BA">
        <w:trPr>
          <w:cantSplit/>
          <w:jc w:val="center"/>
        </w:trPr>
        <w:tc>
          <w:tcPr>
            <w:tcW w:w="1531" w:type="dxa"/>
          </w:tcPr>
          <w:p w14:paraId="3BA7090A" w14:textId="77777777" w:rsidR="00BA29E6" w:rsidRPr="000210DB" w:rsidRDefault="00BA29E6" w:rsidP="00BA29E6">
            <w:pPr>
              <w:keepLines/>
            </w:pPr>
            <w:proofErr w:type="spellStart"/>
            <w:r>
              <w:t>GenP</w:t>
            </w:r>
            <w:proofErr w:type="spellEnd"/>
            <w:r>
              <w:t xml:space="preserve"> &lt; 5kW</w:t>
            </w:r>
          </w:p>
        </w:tc>
        <w:tc>
          <w:tcPr>
            <w:tcW w:w="1623" w:type="dxa"/>
          </w:tcPr>
          <w:p w14:paraId="121292B6" w14:textId="77777777" w:rsidR="00BA29E6" w:rsidRPr="000210DB" w:rsidRDefault="00BA29E6" w:rsidP="00BA29E6">
            <w:pPr>
              <w:keepLines/>
            </w:pPr>
            <w:r>
              <w:t>Generator is Off</w:t>
            </w:r>
          </w:p>
        </w:tc>
      </w:tr>
      <w:tr w:rsidR="00BA29E6" w:rsidRPr="000210DB" w14:paraId="3246498D" w14:textId="77777777" w:rsidTr="005539BA">
        <w:trPr>
          <w:cantSplit/>
          <w:jc w:val="center"/>
        </w:trPr>
        <w:tc>
          <w:tcPr>
            <w:tcW w:w="1531" w:type="dxa"/>
          </w:tcPr>
          <w:p w14:paraId="3D8A5E0B" w14:textId="77777777" w:rsidR="00BA29E6" w:rsidRPr="000210DB" w:rsidRDefault="00BA29E6" w:rsidP="00BA29E6">
            <w:pPr>
              <w:keepLines/>
            </w:pPr>
            <w:proofErr w:type="spellStart"/>
            <w:r>
              <w:t>GenP</w:t>
            </w:r>
            <w:proofErr w:type="spellEnd"/>
            <w:r>
              <w:t xml:space="preserve"> &gt; 10kW</w:t>
            </w:r>
          </w:p>
        </w:tc>
        <w:tc>
          <w:tcPr>
            <w:tcW w:w="1623" w:type="dxa"/>
          </w:tcPr>
          <w:p w14:paraId="0046AC22" w14:textId="77777777" w:rsidR="00BA29E6" w:rsidRPr="000210DB" w:rsidRDefault="00BA29E6" w:rsidP="00BA29E6">
            <w:pPr>
              <w:keepLines/>
            </w:pPr>
            <w:r>
              <w:t>Generator is On</w:t>
            </w:r>
          </w:p>
        </w:tc>
      </w:tr>
    </w:tbl>
    <w:p w14:paraId="4D807EB7" w14:textId="77777777"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14:paraId="045E0346" w14:textId="77777777" w:rsidTr="00BA29E6">
        <w:trPr>
          <w:cantSplit/>
          <w:tblHeader/>
          <w:jc w:val="center"/>
        </w:trPr>
        <w:tc>
          <w:tcPr>
            <w:tcW w:w="2356" w:type="dxa"/>
          </w:tcPr>
          <w:p w14:paraId="558A0833" w14:textId="77777777" w:rsidR="00BA29E6" w:rsidRPr="000210DB" w:rsidRDefault="00BA29E6" w:rsidP="00BA29E6">
            <w:r>
              <w:t>State / Transition</w:t>
            </w:r>
          </w:p>
        </w:tc>
        <w:tc>
          <w:tcPr>
            <w:tcW w:w="2110" w:type="dxa"/>
          </w:tcPr>
          <w:p w14:paraId="2B695E93" w14:textId="77777777" w:rsidR="00BA29E6" w:rsidRPr="000210DB" w:rsidRDefault="00BA29E6" w:rsidP="00BA29E6">
            <w:r>
              <w:t xml:space="preserve">Incremented Counter </w:t>
            </w:r>
          </w:p>
        </w:tc>
      </w:tr>
      <w:tr w:rsidR="00BA29E6" w:rsidRPr="000210DB" w14:paraId="12F93511" w14:textId="77777777" w:rsidTr="00BA29E6">
        <w:trPr>
          <w:cantSplit/>
          <w:tblHeader/>
          <w:jc w:val="center"/>
        </w:trPr>
        <w:tc>
          <w:tcPr>
            <w:tcW w:w="2356" w:type="dxa"/>
          </w:tcPr>
          <w:p w14:paraId="25B04E0D" w14:textId="77777777" w:rsidR="00BA29E6" w:rsidRPr="000210DB" w:rsidRDefault="00BA29E6" w:rsidP="00BA29E6">
            <w:r>
              <w:t>Gen On &gt; Off</w:t>
            </w:r>
          </w:p>
        </w:tc>
        <w:tc>
          <w:tcPr>
            <w:tcW w:w="2110" w:type="dxa"/>
          </w:tcPr>
          <w:p w14:paraId="77AF1658" w14:textId="77777777" w:rsidR="00BA29E6" w:rsidRPr="000210DB" w:rsidRDefault="00BA29E6" w:rsidP="00BA29E6">
            <w:proofErr w:type="spellStart"/>
            <w:r>
              <w:t>GenStopCnt</w:t>
            </w:r>
            <w:proofErr w:type="spellEnd"/>
          </w:p>
        </w:tc>
      </w:tr>
      <w:tr w:rsidR="00BA29E6" w:rsidRPr="000210DB" w14:paraId="1D14BF28" w14:textId="77777777" w:rsidTr="00BA29E6">
        <w:trPr>
          <w:cantSplit/>
          <w:tblHeader/>
          <w:jc w:val="center"/>
        </w:trPr>
        <w:tc>
          <w:tcPr>
            <w:tcW w:w="2356" w:type="dxa"/>
          </w:tcPr>
          <w:p w14:paraId="7D7593D4" w14:textId="77777777" w:rsidR="00BA29E6" w:rsidRPr="000210DB" w:rsidRDefault="00BA29E6" w:rsidP="00BA29E6">
            <w:r>
              <w:t>Gen Off &gt; On</w:t>
            </w:r>
          </w:p>
        </w:tc>
        <w:tc>
          <w:tcPr>
            <w:tcW w:w="2110" w:type="dxa"/>
          </w:tcPr>
          <w:p w14:paraId="22B5373C" w14:textId="77777777" w:rsidR="00BA29E6" w:rsidRPr="000210DB" w:rsidRDefault="00BA29E6" w:rsidP="00BA29E6">
            <w:proofErr w:type="spellStart"/>
            <w:r>
              <w:t>GenStartCnt</w:t>
            </w:r>
            <w:proofErr w:type="spellEnd"/>
          </w:p>
        </w:tc>
      </w:tr>
      <w:tr w:rsidR="00BA29E6" w:rsidRPr="000210DB" w14:paraId="12FC3C11" w14:textId="77777777" w:rsidTr="00BA29E6">
        <w:trPr>
          <w:cantSplit/>
          <w:tblHeader/>
          <w:jc w:val="center"/>
        </w:trPr>
        <w:tc>
          <w:tcPr>
            <w:tcW w:w="2356" w:type="dxa"/>
          </w:tcPr>
          <w:p w14:paraId="3FF62A83" w14:textId="77777777" w:rsidR="00BA29E6" w:rsidRDefault="00BA29E6" w:rsidP="00BA29E6">
            <w:r>
              <w:t>Gen On</w:t>
            </w:r>
          </w:p>
        </w:tc>
        <w:tc>
          <w:tcPr>
            <w:tcW w:w="2110" w:type="dxa"/>
          </w:tcPr>
          <w:p w14:paraId="61C9BA48" w14:textId="77777777" w:rsidR="00BA29E6" w:rsidRDefault="00BA29E6" w:rsidP="00BA29E6">
            <w:proofErr w:type="spellStart"/>
            <w:r>
              <w:t>GenRunCnt</w:t>
            </w:r>
            <w:proofErr w:type="spellEnd"/>
            <w:r>
              <w:t xml:space="preserve">, </w:t>
            </w:r>
            <w:proofErr w:type="spellStart"/>
            <w:r>
              <w:t>GenFuelUsedCnt</w:t>
            </w:r>
            <w:proofErr w:type="spellEnd"/>
          </w:p>
        </w:tc>
      </w:tr>
    </w:tbl>
    <w:p w14:paraId="71991ED5" w14:textId="353B6E09" w:rsidR="00BA29E6" w:rsidRDefault="00BA29E6" w:rsidP="00C156A7"/>
    <w:p w14:paraId="306BE0F9" w14:textId="77777777" w:rsidR="0090250D" w:rsidRDefault="0090250D" w:rsidP="0090250D">
      <w:pPr>
        <w:pStyle w:val="Heading2"/>
      </w:pPr>
      <w:bookmarkStart w:id="74" w:name="_Ref370378245"/>
      <w:bookmarkStart w:id="75" w:name="_Toc374518698"/>
      <w:r>
        <w:lastRenderedPageBreak/>
        <w:t>Run Time Extensions</w:t>
      </w:r>
      <w:bookmarkEnd w:id="74"/>
      <w:bookmarkEnd w:id="75"/>
    </w:p>
    <w:p w14:paraId="5A5E4A69" w14:textId="69FA099B" w:rsidR="00A56FDB" w:rsidRDefault="00E74A35" w:rsidP="0090250D">
      <w:r>
        <w:t>ASIM</w:t>
      </w:r>
      <w:r w:rsidR="0090250D">
        <w:t xml:space="preserve"> can be extended with simple code blocks that are evaluated on every iteration</w:t>
      </w:r>
      <w:r w:rsidR="00CC23FA">
        <w:t>, called Run Time Extensions (RTEs)</w:t>
      </w:r>
      <w:r w:rsidR="0090250D">
        <w:t>.  An understanding of C# is required</w:t>
      </w:r>
      <w:r w:rsidR="009517CE">
        <w:t>.</w:t>
      </w:r>
      <w:r w:rsidR="00030173">
        <w:t xml:space="preserve">  </w:t>
      </w:r>
      <w:r w:rsidR="0090250D">
        <w:t xml:space="preserve">To use this </w:t>
      </w:r>
      <w:r w:rsidR="00A56FDB">
        <w:t>RTEs</w:t>
      </w:r>
      <w:r w:rsidR="0090250D">
        <w:t>, create a text file containing the expression to evaluate.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A56FDB" w14:paraId="0B666F54" w14:textId="77777777" w:rsidTr="00154D2B">
        <w:tc>
          <w:tcPr>
            <w:tcW w:w="1526" w:type="dxa"/>
          </w:tcPr>
          <w:p w14:paraId="6CF61078" w14:textId="77777777" w:rsidR="00A56FDB" w:rsidRDefault="00A56FDB" w:rsidP="00154D2B">
            <w:pPr>
              <w:pStyle w:val="ListBullet"/>
              <w:numPr>
                <w:ilvl w:val="0"/>
                <w:numId w:val="0"/>
              </w:numPr>
            </w:pPr>
            <w:r>
              <w:rPr>
                <w:noProof/>
                <w:lang w:eastAsia="en-AU"/>
              </w:rPr>
              <mc:AlternateContent>
                <mc:Choice Requires="wpg">
                  <w:drawing>
                    <wp:inline distT="0" distB="0" distL="0" distR="0" wp14:anchorId="73C9B26B" wp14:editId="1BCEA8F6">
                      <wp:extent cx="719455" cy="756825"/>
                      <wp:effectExtent l="38100" t="0" r="4445" b="158115"/>
                      <wp:docPr id="37" name="Group 3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8" name="Text Box 3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A8FE" w14:textId="77777777" w:rsidR="00135512" w:rsidRPr="0051076B" w:rsidRDefault="00135512"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Isosceles Triangle 3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205D09EB" w14:textId="77777777" w:rsidR="00135512" w:rsidRPr="0014738D" w:rsidRDefault="00135512" w:rsidP="00A56FDB">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C9B26B" id="Group 37" o:spid="_x0000_s1054"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">
                      <v:shape id="Text Box 38" o:spid="_x0000_s1055"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udL4A&#10;AADbAAAADwAAAGRycy9kb3ducmV2LnhtbERPzYrCMBC+L/gOYQQvomldWJZqFBWEvVp9gNlmTGqb&#10;SWmi7b69OQh7/Pj+N7vRteJJfag9K8iXGQjiyuuajYLr5bT4BhEissbWMyn4owC77eRjg4X2A5/p&#10;WUYjUgiHAhXYGLtCylBZchiWviNO3M33DmOCvZG6xyGFu1ausuxLOqw5NVjs6GipasqHU1Cef/dz&#10;Uz7ul7k98HG4NnluGqVm03G/BhFpjP/it/tHK/hMY9OX9AP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RbnS+AAAA2wAAAA8AAAAAAAAAAAAAAAAAmAIAAGRycy9kb3ducmV2&#10;LnhtbFBLBQYAAAAABAAEAPUAAACDAwAAAAA=&#10;" fillcolor="white [3201]" stroked="f" strokeweight=".5pt">
                        <v:textbox>
                          <w:txbxContent>
                            <w:p w14:paraId="4E91A8FE" w14:textId="77777777" w:rsidR="00135512" w:rsidRPr="0051076B" w:rsidRDefault="00135512" w:rsidP="00A56FD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9" o:spid="_x0000_s1056"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qY8UA&#10;AADbAAAADwAAAGRycy9kb3ducmV2LnhtbESPQWvCQBSE74X+h+UVvBTdVEOoqauIIljsJakHvT2y&#10;r0lo9m3YXTX9992C0OMwM98wi9VgOnEl51vLCl4mCQjiyuqWawXHz934FYQPyBo7y6Tghzyslo8P&#10;C8y1vXFB1zLUIkLY56igCaHPpfRVQwb9xPbE0fuyzmCI0tVSO7xFuOnkNEkyabDluNBgT5uGqu/y&#10;YhR8ZO+F7+WzrPWwPaRrfTqXp1Sp0dOwfgMRaAj/4Xt7rx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ipjxQAAANsAAAAPAAAAAAAAAAAAAAAAAJgCAABkcnMv&#10;ZG93bnJldi54bWxQSwUGAAAAAAQABAD1AAAAigMAAAAA&#10;" filled="f" strokecolor="#404040 [2429]" strokeweight="3pt">
                        <v:textbox>
                          <w:txbxContent>
                            <w:p w14:paraId="205D09EB" w14:textId="77777777" w:rsidR="00135512" w:rsidRPr="0014738D" w:rsidRDefault="00135512" w:rsidP="00A56FD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1A5875F4" w14:textId="1AF7F2C6" w:rsidR="00A56FDB" w:rsidRDefault="00A56FDB" w:rsidP="00A56FDB">
            <w:pPr>
              <w:pStyle w:val="ListParagraph"/>
              <w:numPr>
                <w:ilvl w:val="0"/>
                <w:numId w:val="48"/>
              </w:numPr>
            </w:pPr>
            <w:r>
              <w:t>Each file must be written in C# (which is beyond the scope of this document)</w:t>
            </w:r>
          </w:p>
          <w:p w14:paraId="2D7E4079" w14:textId="77777777" w:rsidR="00A56FDB" w:rsidRDefault="00A56FDB" w:rsidP="0087374D">
            <w:pPr>
              <w:pStyle w:val="ListParagraph"/>
              <w:numPr>
                <w:ilvl w:val="0"/>
                <w:numId w:val="48"/>
              </w:numPr>
            </w:pPr>
            <w:r>
              <w:t>Each file may contain multiple lines of code, however each line must be a single-line expression that is not evaluated in the scope of the other lines of code</w:t>
            </w:r>
          </w:p>
          <w:p w14:paraId="5F7C3ABF" w14:textId="77777777" w:rsidR="00A56FDB" w:rsidRDefault="00A56FDB" w:rsidP="00A56FDB">
            <w:pPr>
              <w:pStyle w:val="ListParagraph"/>
              <w:numPr>
                <w:ilvl w:val="0"/>
                <w:numId w:val="48"/>
              </w:numPr>
            </w:pPr>
            <w:r>
              <w:t xml:space="preserve">Each code block may reference shared parameters in the simulation, such as </w:t>
            </w:r>
            <w:proofErr w:type="spellStart"/>
            <w:r>
              <w:t>LoadP</w:t>
            </w:r>
            <w:proofErr w:type="spellEnd"/>
            <w:r>
              <w:t xml:space="preserve"> or Gen1P</w:t>
            </w:r>
          </w:p>
          <w:p w14:paraId="4C61641A" w14:textId="58A886A1" w:rsidR="00A56FDB" w:rsidRDefault="00A56FDB" w:rsidP="0087374D">
            <w:pPr>
              <w:pStyle w:val="ListParagraph"/>
              <w:numPr>
                <w:ilvl w:val="0"/>
                <w:numId w:val="48"/>
              </w:numPr>
            </w:pPr>
            <w:r>
              <w:t xml:space="preserve">Each line is evaluated on each iteration, after input files are read and before any other </w:t>
            </w:r>
            <w:r w:rsidR="00E74A35">
              <w:t>ASIM</w:t>
            </w:r>
            <w:r>
              <w:t xml:space="preserve"> functions are evaluated</w:t>
            </w:r>
          </w:p>
          <w:p w14:paraId="337ADC69" w14:textId="33D8356B" w:rsidR="00217384" w:rsidRDefault="00217384" w:rsidP="0087374D">
            <w:pPr>
              <w:pStyle w:val="ListParagraph"/>
              <w:numPr>
                <w:ilvl w:val="0"/>
                <w:numId w:val="48"/>
              </w:numPr>
            </w:pPr>
            <w:r>
              <w:t>You may use the special variable ‘</w:t>
            </w:r>
            <w:r w:rsidRPr="0087374D">
              <w:rPr>
                <w:rStyle w:val="SubtleEmphasis"/>
              </w:rPr>
              <w:t>it</w:t>
            </w:r>
            <w:r>
              <w:rPr>
                <w:rStyle w:val="SubtleEmphasis"/>
              </w:rPr>
              <w:t>’</w:t>
            </w:r>
            <w:r>
              <w:t xml:space="preserve"> to refer to the current iteration counter</w:t>
            </w:r>
          </w:p>
        </w:tc>
      </w:tr>
    </w:tbl>
    <w:p w14:paraId="4039AF9C" w14:textId="4EB70725" w:rsidR="0090250D" w:rsidRDefault="00127780" w:rsidP="00C156A7">
      <w:r>
        <w:t xml:space="preserve">For example, </w:t>
      </w:r>
      <w:r w:rsidR="00C03FD8">
        <w:t xml:space="preserve">to </w:t>
      </w:r>
      <w:r>
        <w:t xml:space="preserve">create a new variable </w:t>
      </w:r>
      <w:r w:rsidR="00C03FD8">
        <w:t xml:space="preserve">to track the excess renewable energy that could be used to charge a battery, </w:t>
      </w:r>
      <w:proofErr w:type="spellStart"/>
      <w:r>
        <w:t>BatSetP</w:t>
      </w:r>
      <w:proofErr w:type="spellEnd"/>
      <w:r>
        <w:t>, which is 80% of the PV spill output, do the following:</w:t>
      </w:r>
    </w:p>
    <w:p w14:paraId="0BFF8576" w14:textId="7F5EF79A" w:rsidR="00127780" w:rsidRDefault="00A56FDB" w:rsidP="0087374D">
      <w:pPr>
        <w:pStyle w:val="ListParagraph"/>
        <w:numPr>
          <w:ilvl w:val="0"/>
          <w:numId w:val="56"/>
        </w:numPr>
      </w:pPr>
      <w:r>
        <w:rPr>
          <w:noProof/>
          <w:lang w:eastAsia="en-AU"/>
        </w:rPr>
        <mc:AlternateContent>
          <mc:Choice Requires="wpg">
            <w:drawing>
              <wp:anchor distT="0" distB="0" distL="114300" distR="114300" simplePos="0" relativeHeight="251663360" behindDoc="0" locked="0" layoutInCell="1" allowOverlap="1" wp14:anchorId="23B16B6E" wp14:editId="30FEA626">
                <wp:simplePos x="0" y="0"/>
                <wp:positionH relativeFrom="margin">
                  <wp:align>center</wp:align>
                </wp:positionH>
                <wp:positionV relativeFrom="paragraph">
                  <wp:posOffset>530860</wp:posOffset>
                </wp:positionV>
                <wp:extent cx="3279140" cy="945515"/>
                <wp:effectExtent l="0" t="0" r="16510" b="6985"/>
                <wp:wrapTopAndBottom/>
                <wp:docPr id="40" name="Group 40"/>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1"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0AE5E921" w14:textId="18A4CBA1" w:rsidR="00135512" w:rsidRPr="00196E47" w:rsidRDefault="00135512" w:rsidP="00A56FDB">
                              <w:pPr>
                                <w:pStyle w:val="NoSpacing"/>
                                <w:rPr>
                                  <w:rFonts w:ascii="Courier New" w:hAnsi="Courier New" w:cs="Courier New"/>
                                </w:rPr>
                              </w:pPr>
                              <w:proofErr w:type="gramStart"/>
                              <w:r w:rsidRPr="00196E47">
                                <w:rPr>
                                  <w:rFonts w:ascii="Courier New" w:hAnsi="Courier New" w:cs="Courier New"/>
                                </w:rPr>
                                <w:t>t</w:t>
                              </w:r>
                              <w:proofErr w:type="gramEnd"/>
                              <w:r w:rsidRPr="00196E47">
                                <w:rPr>
                                  <w:rFonts w:ascii="Courier New" w:hAnsi="Courier New" w:cs="Courier New"/>
                                </w:rPr>
                                <w:t>,</w:t>
                              </w:r>
                              <w:r w:rsidRPr="00A56FDB">
                                <w:t xml:space="preserve"> </w:t>
                              </w:r>
                              <w:proofErr w:type="spellStart"/>
                              <w:r w:rsidRPr="00A56FDB">
                                <w:rPr>
                                  <w:rFonts w:ascii="Courier New" w:hAnsi="Courier New" w:cs="Courier New"/>
                                </w:rPr>
                                <w:t>BatSetP</w:t>
                              </w:r>
                              <w:proofErr w:type="spellEnd"/>
                            </w:p>
                            <w:p w14:paraId="095477F7" w14:textId="6AC65BBE" w:rsidR="00135512" w:rsidRPr="00196E47" w:rsidRDefault="00135512" w:rsidP="00A56FDB">
                              <w:pPr>
                                <w:pStyle w:val="NoSpacing"/>
                                <w:rPr>
                                  <w:rFonts w:ascii="Courier New" w:hAnsi="Courier New" w:cs="Courier New"/>
                                </w:rPr>
                              </w:pPr>
                              <w:r w:rsidRPr="00196E47">
                                <w:rPr>
                                  <w:rFonts w:ascii="Courier New" w:hAnsi="Courier New" w:cs="Courier New"/>
                                </w:rPr>
                                <w:t>0</w:t>
                              </w:r>
                              <w:proofErr w:type="gramStart"/>
                              <w:r w:rsidRPr="00196E47">
                                <w:rPr>
                                  <w:rFonts w:ascii="Courier New" w:hAnsi="Courier New" w:cs="Courier New"/>
                                </w:rPr>
                                <w:t>,</w:t>
                              </w:r>
                              <w:r>
                                <w:rPr>
                                  <w:rFonts w:ascii="Courier New" w:hAnsi="Courier New" w:cs="Courier New"/>
                                </w:rPr>
                                <w:t>0</w:t>
                              </w:r>
                              <w:proofErr w:type="gramEnd"/>
                            </w:p>
                          </w:txbxContent>
                        </wps:txbx>
                        <wps:bodyPr rot="0" vert="horz" wrap="square" lIns="91440" tIns="45720" rIns="91440" bIns="45720" anchor="t" anchorCtr="0">
                          <a:noAutofit/>
                        </wps:bodyPr>
                      </wps:wsp>
                      <wps:wsp>
                        <wps:cNvPr id="42" name="Text Box 42"/>
                        <wps:cNvSpPr txBox="1"/>
                        <wps:spPr>
                          <a:xfrm>
                            <a:off x="0" y="548645"/>
                            <a:ext cx="3277235" cy="396875"/>
                          </a:xfrm>
                          <a:prstGeom prst="rect">
                            <a:avLst/>
                          </a:prstGeom>
                          <a:solidFill>
                            <a:prstClr val="white"/>
                          </a:solidFill>
                          <a:ln>
                            <a:noFill/>
                          </a:ln>
                          <a:effectLst/>
                        </wps:spPr>
                        <wps:txbx>
                          <w:txbxContent>
                            <w:p w14:paraId="56410400" w14:textId="55CA6B0D" w:rsidR="00135512" w:rsidRPr="00C44F38" w:rsidRDefault="00135512" w:rsidP="00A56FDB">
                              <w:pPr>
                                <w:pStyle w:val="Caption"/>
                                <w:rPr>
                                  <w:noProof/>
                                  <w:sz w:val="20"/>
                                  <w:szCs w:val="20"/>
                                </w:rPr>
                              </w:pPr>
                              <w:r>
                                <w:t xml:space="preserve">Figure </w:t>
                              </w:r>
                              <w:fldSimple w:instr=" SEQ Figure \* ARABIC ">
                                <w:r w:rsidR="0010278C">
                                  <w:rPr>
                                    <w:noProof/>
                                  </w:rPr>
                                  <w:t>8</w:t>
                                </w:r>
                              </w:fldSimple>
                              <w:r>
                                <w:t xml:space="preserve"> File ‘rte.csv’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B16B6E" id="Group 40" o:spid="_x0000_s1057" style="position:absolute;left:0;text-align:left;margin-left:0;margin-top:41.8pt;width:258.2pt;height:74.45pt;z-index:251663360;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">
                <v:shape id="Text Box 2" o:spid="_x0000_s1058"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14:paraId="0AE5E921" w14:textId="18A4CBA1" w:rsidR="00135512" w:rsidRPr="00196E47" w:rsidRDefault="00135512" w:rsidP="00A56FDB">
                        <w:pPr>
                          <w:pStyle w:val="NoSpacing"/>
                          <w:rPr>
                            <w:rFonts w:ascii="Courier New" w:hAnsi="Courier New" w:cs="Courier New"/>
                          </w:rPr>
                        </w:pPr>
                        <w:proofErr w:type="gramStart"/>
                        <w:r w:rsidRPr="00196E47">
                          <w:rPr>
                            <w:rFonts w:ascii="Courier New" w:hAnsi="Courier New" w:cs="Courier New"/>
                          </w:rPr>
                          <w:t>t</w:t>
                        </w:r>
                        <w:proofErr w:type="gramEnd"/>
                        <w:r w:rsidRPr="00196E47">
                          <w:rPr>
                            <w:rFonts w:ascii="Courier New" w:hAnsi="Courier New" w:cs="Courier New"/>
                          </w:rPr>
                          <w:t>,</w:t>
                        </w:r>
                        <w:r w:rsidRPr="00A56FDB">
                          <w:t xml:space="preserve"> </w:t>
                        </w:r>
                        <w:proofErr w:type="spellStart"/>
                        <w:r w:rsidRPr="00A56FDB">
                          <w:rPr>
                            <w:rFonts w:ascii="Courier New" w:hAnsi="Courier New" w:cs="Courier New"/>
                          </w:rPr>
                          <w:t>BatSetP</w:t>
                        </w:r>
                        <w:proofErr w:type="spellEnd"/>
                      </w:p>
                      <w:p w14:paraId="095477F7" w14:textId="6AC65BBE" w:rsidR="00135512" w:rsidRPr="00196E47" w:rsidRDefault="00135512" w:rsidP="00A56FDB">
                        <w:pPr>
                          <w:pStyle w:val="NoSpacing"/>
                          <w:rPr>
                            <w:rFonts w:ascii="Courier New" w:hAnsi="Courier New" w:cs="Courier New"/>
                          </w:rPr>
                        </w:pPr>
                        <w:r w:rsidRPr="00196E47">
                          <w:rPr>
                            <w:rFonts w:ascii="Courier New" w:hAnsi="Courier New" w:cs="Courier New"/>
                          </w:rPr>
                          <w:t>0</w:t>
                        </w:r>
                        <w:proofErr w:type="gramStart"/>
                        <w:r w:rsidRPr="00196E47">
                          <w:rPr>
                            <w:rFonts w:ascii="Courier New" w:hAnsi="Courier New" w:cs="Courier New"/>
                          </w:rPr>
                          <w:t>,</w:t>
                        </w:r>
                        <w:r>
                          <w:rPr>
                            <w:rFonts w:ascii="Courier New" w:hAnsi="Courier New" w:cs="Courier New"/>
                          </w:rPr>
                          <w:t>0</w:t>
                        </w:r>
                        <w:proofErr w:type="gramEnd"/>
                      </w:p>
                    </w:txbxContent>
                  </v:textbox>
                </v:shape>
                <v:shape id="Text Box 42" o:spid="_x0000_s1059"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yPN8UA&#10;AADbAAAADwAAAGRycy9kb3ducmV2LnhtbESPQWsCMRSE70L/Q3iFXqRmq4uUrVFEWqi9iKuX3h6b&#10;52bbzcuSZHX77xtB8DjMzDfMYjXYVpzJh8axgpdJBoK4crrhWsHx8PH8CiJEZI2tY1LwRwFWy4fR&#10;AgvtLryncxlrkSAcClRgYuwKKUNlyGKYuI44eSfnLcYkfS21x0uC21ZOs2wuLTacFgx2tDFU/Za9&#10;VbDLv3dm3J/ev9b5zG+P/Wb+U5dKPT0O6zcQkYZ4D9/an1pBPoX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I83xQAAANsAAAAPAAAAAAAAAAAAAAAAAJgCAABkcnMv&#10;ZG93bnJldi54bWxQSwUGAAAAAAQABAD1AAAAigMAAAAA&#10;" stroked="f">
                  <v:textbox style="mso-fit-shape-to-text:t" inset="0,0,0,0">
                    <w:txbxContent>
                      <w:p w14:paraId="56410400" w14:textId="55CA6B0D" w:rsidR="00135512" w:rsidRPr="00C44F38" w:rsidRDefault="00135512" w:rsidP="00A56FDB">
                        <w:pPr>
                          <w:pStyle w:val="Caption"/>
                          <w:rPr>
                            <w:noProof/>
                            <w:sz w:val="20"/>
                            <w:szCs w:val="20"/>
                          </w:rPr>
                        </w:pPr>
                        <w:r>
                          <w:t xml:space="preserve">Figure </w:t>
                        </w:r>
                        <w:fldSimple w:instr=" SEQ Figure \* ARABIC ">
                          <w:r w:rsidR="0010278C">
                            <w:rPr>
                              <w:noProof/>
                            </w:rPr>
                            <w:t>8</w:t>
                          </w:r>
                        </w:fldSimple>
                        <w:r>
                          <w:t xml:space="preserve"> File ‘rte.csv’</w:t>
                        </w:r>
                      </w:p>
                    </w:txbxContent>
                  </v:textbox>
                </v:shape>
                <w10:wrap type="topAndBottom" anchorx="margin"/>
              </v:group>
            </w:pict>
          </mc:Fallback>
        </mc:AlternateContent>
      </w:r>
      <w:r w:rsidR="00CC23FA">
        <w:t xml:space="preserve">All </w:t>
      </w:r>
      <w:r>
        <w:t>shared parameters must exist before they are used by RTEs, so create the new parameter by adding it in an input file, called rte.csv:</w:t>
      </w:r>
      <w:r>
        <w:br/>
      </w:r>
    </w:p>
    <w:p w14:paraId="79C43EC0" w14:textId="01C07A4A" w:rsidR="00A56FDB" w:rsidRDefault="00A56FDB" w:rsidP="0087374D">
      <w:pPr>
        <w:pStyle w:val="ListParagraph"/>
        <w:numPr>
          <w:ilvl w:val="0"/>
          <w:numId w:val="56"/>
        </w:numPr>
      </w:pPr>
      <w:r>
        <w:t xml:space="preserve">Create another text file called rte.txt containing the expression to set the value of </w:t>
      </w:r>
      <w:proofErr w:type="spellStart"/>
      <w:r>
        <w:t>BatSetP</w:t>
      </w:r>
      <w:proofErr w:type="spellEnd"/>
      <w:r>
        <w:t>:</w:t>
      </w:r>
      <w:r>
        <w:br/>
      </w:r>
      <w:r>
        <w:rPr>
          <w:noProof/>
          <w:lang w:eastAsia="en-AU"/>
        </w:rPr>
        <mc:AlternateContent>
          <mc:Choice Requires="wpg">
            <w:drawing>
              <wp:anchor distT="0" distB="0" distL="114300" distR="114300" simplePos="0" relativeHeight="251665408" behindDoc="0" locked="0" layoutInCell="1" allowOverlap="1" wp14:anchorId="2DAB2E99" wp14:editId="32C2BE3F">
                <wp:simplePos x="0" y="0"/>
                <wp:positionH relativeFrom="margin">
                  <wp:align>center</wp:align>
                </wp:positionH>
                <wp:positionV relativeFrom="paragraph">
                  <wp:posOffset>1309370</wp:posOffset>
                </wp:positionV>
                <wp:extent cx="3279140" cy="945515"/>
                <wp:effectExtent l="0" t="0" r="16510" b="6985"/>
                <wp:wrapTopAndBottom/>
                <wp:docPr id="43" name="Group 43"/>
                <wp:cNvGraphicFramePr/>
                <a:graphic xmlns:a="http://schemas.openxmlformats.org/drawingml/2006/main">
                  <a:graphicData uri="http://schemas.microsoft.com/office/word/2010/wordprocessingGroup">
                    <wpg:wgp>
                      <wpg:cNvGrpSpPr/>
                      <wpg:grpSpPr>
                        <a:xfrm>
                          <a:off x="0" y="0"/>
                          <a:ext cx="3279140" cy="945520"/>
                          <a:chOff x="0" y="0"/>
                          <a:chExt cx="3279600" cy="945520"/>
                        </a:xfrm>
                      </wpg:grpSpPr>
                      <wps:wsp>
                        <wps:cNvPr id="44" name="Text Box 2"/>
                        <wps:cNvSpPr txBox="1">
                          <a:spLocks noChangeArrowheads="1"/>
                        </wps:cNvSpPr>
                        <wps:spPr bwMode="auto">
                          <a:xfrm>
                            <a:off x="0" y="0"/>
                            <a:ext cx="3279600" cy="500933"/>
                          </a:xfrm>
                          <a:prstGeom prst="rect">
                            <a:avLst/>
                          </a:prstGeom>
                          <a:solidFill>
                            <a:srgbClr val="FFFFFF"/>
                          </a:solidFill>
                          <a:ln w="9525">
                            <a:solidFill>
                              <a:srgbClr val="000000"/>
                            </a:solidFill>
                            <a:miter lim="800000"/>
                            <a:headEnd/>
                            <a:tailEnd/>
                          </a:ln>
                        </wps:spPr>
                        <wps:txbx>
                          <w:txbxContent>
                            <w:p w14:paraId="4708E3DE" w14:textId="43092B00" w:rsidR="00135512" w:rsidRPr="00196E47" w:rsidRDefault="00135512" w:rsidP="00A56FDB">
                              <w:pPr>
                                <w:pStyle w:val="NoSpacing"/>
                                <w:rPr>
                                  <w:rFonts w:ascii="Courier New" w:hAnsi="Courier New" w:cs="Courier New"/>
                                </w:rPr>
                              </w:pPr>
                              <w:proofErr w:type="spellStart"/>
                              <w:r>
                                <w:rPr>
                                  <w:rFonts w:ascii="Courier New" w:hAnsi="Courier New" w:cs="Courier New"/>
                                </w:rPr>
                                <w:t>BatSetP</w:t>
                              </w:r>
                              <w:proofErr w:type="spellEnd"/>
                              <w:r>
                                <w:rPr>
                                  <w:rFonts w:ascii="Courier New" w:hAnsi="Courier New" w:cs="Courier New"/>
                                </w:rPr>
                                <w:t xml:space="preserve"> = </w:t>
                              </w:r>
                              <w:proofErr w:type="spellStart"/>
                              <w:r>
                                <w:rPr>
                                  <w:rFonts w:ascii="Courier New" w:hAnsi="Courier New" w:cs="Courier New"/>
                                </w:rPr>
                                <w:t>PvSpillP</w:t>
                              </w:r>
                              <w:proofErr w:type="spellEnd"/>
                              <w:r>
                                <w:rPr>
                                  <w:rFonts w:ascii="Courier New" w:hAnsi="Courier New" w:cs="Courier New"/>
                                </w:rPr>
                                <w:t xml:space="preserve"> * 0.8D</w:t>
                              </w:r>
                            </w:p>
                          </w:txbxContent>
                        </wps:txbx>
                        <wps:bodyPr rot="0" vert="horz" wrap="square" lIns="91440" tIns="45720" rIns="91440" bIns="45720" anchor="t" anchorCtr="0">
                          <a:noAutofit/>
                        </wps:bodyPr>
                      </wps:wsp>
                      <wps:wsp>
                        <wps:cNvPr id="45" name="Text Box 45"/>
                        <wps:cNvSpPr txBox="1"/>
                        <wps:spPr>
                          <a:xfrm>
                            <a:off x="0" y="548645"/>
                            <a:ext cx="3277235" cy="396875"/>
                          </a:xfrm>
                          <a:prstGeom prst="rect">
                            <a:avLst/>
                          </a:prstGeom>
                          <a:solidFill>
                            <a:prstClr val="white"/>
                          </a:solidFill>
                          <a:ln>
                            <a:noFill/>
                          </a:ln>
                          <a:effectLst/>
                        </wps:spPr>
                        <wps:txbx>
                          <w:txbxContent>
                            <w:p w14:paraId="0502984D" w14:textId="771385FE" w:rsidR="00135512" w:rsidRPr="00C44F38" w:rsidRDefault="00135512" w:rsidP="00A56FDB">
                              <w:pPr>
                                <w:pStyle w:val="Caption"/>
                                <w:rPr>
                                  <w:noProof/>
                                  <w:sz w:val="20"/>
                                  <w:szCs w:val="20"/>
                                </w:rPr>
                              </w:pPr>
                              <w:r>
                                <w:t xml:space="preserve">Figure </w:t>
                              </w:r>
                              <w:fldSimple w:instr=" SEQ Figure \* ARABIC ">
                                <w:r w:rsidR="0010278C">
                                  <w:rPr>
                                    <w:noProof/>
                                  </w:rPr>
                                  <w:t>9</w:t>
                                </w:r>
                              </w:fldSimple>
                              <w:r>
                                <w:t xml:space="preserve"> File ‘rte.txt’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AB2E99" id="Group 43" o:spid="_x0000_s1060" style="position:absolute;left:0;text-align:left;margin-left:0;margin-top:103.1pt;width:258.2pt;height:74.45pt;z-index:251665408;mso-position-horizontal:center;mso-position-horizontal-relative:margin;mso-position-vertical-relative:text;mso-width-relative:margin;mso-height-relative:margin" coordsize="32796,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">
                <v:shape id="Text Box 2" o:spid="_x0000_s1061" type="#_x0000_t202" style="position:absolute;width:32796;height: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708E3DE" w14:textId="43092B00" w:rsidR="00135512" w:rsidRPr="00196E47" w:rsidRDefault="00135512" w:rsidP="00A56FDB">
                        <w:pPr>
                          <w:pStyle w:val="NoSpacing"/>
                          <w:rPr>
                            <w:rFonts w:ascii="Courier New" w:hAnsi="Courier New" w:cs="Courier New"/>
                          </w:rPr>
                        </w:pPr>
                        <w:proofErr w:type="spellStart"/>
                        <w:r>
                          <w:rPr>
                            <w:rFonts w:ascii="Courier New" w:hAnsi="Courier New" w:cs="Courier New"/>
                          </w:rPr>
                          <w:t>BatSetP</w:t>
                        </w:r>
                        <w:proofErr w:type="spellEnd"/>
                        <w:r>
                          <w:rPr>
                            <w:rFonts w:ascii="Courier New" w:hAnsi="Courier New" w:cs="Courier New"/>
                          </w:rPr>
                          <w:t xml:space="preserve"> = </w:t>
                        </w:r>
                        <w:proofErr w:type="spellStart"/>
                        <w:r>
                          <w:rPr>
                            <w:rFonts w:ascii="Courier New" w:hAnsi="Courier New" w:cs="Courier New"/>
                          </w:rPr>
                          <w:t>PvSpillP</w:t>
                        </w:r>
                        <w:proofErr w:type="spellEnd"/>
                        <w:r>
                          <w:rPr>
                            <w:rFonts w:ascii="Courier New" w:hAnsi="Courier New" w:cs="Courier New"/>
                          </w:rPr>
                          <w:t xml:space="preserve"> * 0.8D</w:t>
                        </w:r>
                      </w:p>
                    </w:txbxContent>
                  </v:textbox>
                </v:shape>
                <v:shape id="Text Box 45" o:spid="_x0000_s1062" type="#_x0000_t202" style="position:absolute;top:5486;width:327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XQ8YA&#10;AADbAAAADwAAAGRycy9kb3ducmV2LnhtbESPQUvDQBSE74L/YXmCF7EbNYaSdltKUdBeirGX3h7Z&#10;12xq9m3Y3bTx37tCocdhZr5h5svRduJEPrSOFTxNMhDEtdMtNwp23++PUxAhImvsHJOCXwqwXNze&#10;zLHU7sxfdKpiIxKEQ4kKTIx9KWWoDVkME9cTJ+/gvMWYpG+k9nhOcNvJ5ywrpMWW04LBntaG6p9q&#10;sAq2+X5rHobD22aVv/jP3bAujk2l1P3duJqBiDTGa/jS/tAK8lf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UXQ8YAAADbAAAADwAAAAAAAAAAAAAAAACYAgAAZHJz&#10;L2Rvd25yZXYueG1sUEsFBgAAAAAEAAQA9QAAAIsDAAAAAA==&#10;" stroked="f">
                  <v:textbox style="mso-fit-shape-to-text:t" inset="0,0,0,0">
                    <w:txbxContent>
                      <w:p w14:paraId="0502984D" w14:textId="771385FE" w:rsidR="00135512" w:rsidRPr="00C44F38" w:rsidRDefault="00135512" w:rsidP="00A56FDB">
                        <w:pPr>
                          <w:pStyle w:val="Caption"/>
                          <w:rPr>
                            <w:noProof/>
                            <w:sz w:val="20"/>
                            <w:szCs w:val="20"/>
                          </w:rPr>
                        </w:pPr>
                        <w:r>
                          <w:t xml:space="preserve">Figure </w:t>
                        </w:r>
                        <w:fldSimple w:instr=" SEQ Figure \* ARABIC ">
                          <w:r w:rsidR="0010278C">
                            <w:rPr>
                              <w:noProof/>
                            </w:rPr>
                            <w:t>9</w:t>
                          </w:r>
                        </w:fldSimple>
                        <w:r>
                          <w:t xml:space="preserve"> File ‘rte.txt’</w:t>
                        </w:r>
                      </w:p>
                    </w:txbxContent>
                  </v:textbox>
                </v:shape>
                <w10:wrap type="topAndBottom" anchorx="margin"/>
              </v:group>
            </w:pict>
          </mc:Fallback>
        </mc:AlternateContent>
      </w:r>
    </w:p>
    <w:p w14:paraId="649E44BB" w14:textId="11FB81B2" w:rsidR="00A56FDB" w:rsidRDefault="00A56FDB" w:rsidP="0087374D">
      <w:pPr>
        <w:pStyle w:val="ListParagraph"/>
        <w:numPr>
          <w:ilvl w:val="0"/>
          <w:numId w:val="56"/>
        </w:numPr>
      </w:pPr>
      <w:r>
        <w:t>Configure the Analyser to run your simulation, and in</w:t>
      </w:r>
      <w:r w:rsidR="00C03FD8">
        <w:t>clude both rte.csv and rte.txt:</w:t>
      </w:r>
      <w:r>
        <w:rPr>
          <w:noProof/>
          <w:lang w:eastAsia="en-AU"/>
        </w:rPr>
        <w:drawing>
          <wp:anchor distT="0" distB="0" distL="114300" distR="114300" simplePos="0" relativeHeight="251666432" behindDoc="0" locked="0" layoutInCell="1" allowOverlap="1" wp14:anchorId="2E71A0DB" wp14:editId="6D057B04">
            <wp:simplePos x="0" y="0"/>
            <wp:positionH relativeFrom="margin">
              <wp:align>center</wp:align>
            </wp:positionH>
            <wp:positionV relativeFrom="paragraph">
              <wp:posOffset>1131570</wp:posOffset>
            </wp:positionV>
            <wp:extent cx="3872230" cy="213741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2230" cy="2137410"/>
                    </a:xfrm>
                    <a:prstGeom prst="rect">
                      <a:avLst/>
                    </a:prstGeom>
                  </pic:spPr>
                </pic:pic>
              </a:graphicData>
            </a:graphic>
          </wp:anchor>
        </w:drawing>
      </w:r>
    </w:p>
    <w:p w14:paraId="694D0BFF" w14:textId="77777777" w:rsidR="0090250D" w:rsidRDefault="0090250D" w:rsidP="00C156A7"/>
    <w:p w14:paraId="19CF3D37" w14:textId="7CFBF3C0" w:rsidR="00C03FD8" w:rsidRDefault="00C03FD8" w:rsidP="00C156A7">
      <w:r>
        <w:t xml:space="preserve">In the example, a file called output.csv will be created with 10 minute data containing the value of </w:t>
      </w:r>
      <w:proofErr w:type="spellStart"/>
      <w:r>
        <w:t>BatSetP</w:t>
      </w:r>
      <w:proofErr w:type="spellEnd"/>
      <w:r>
        <w:t xml:space="preserve"> statistics for each 10 minute block.  The simulation will be run for one day.</w:t>
      </w:r>
    </w:p>
    <w:p w14:paraId="1A40B63C" w14:textId="7109C362" w:rsidR="00B24175" w:rsidRDefault="00BA736C" w:rsidP="00BA736C">
      <w:pPr>
        <w:pStyle w:val="Heading1"/>
      </w:pPr>
      <w:bookmarkStart w:id="76" w:name="_Toc374518699"/>
      <w:r>
        <w:lastRenderedPageBreak/>
        <w:t>Importing data from other applications</w:t>
      </w:r>
      <w:bookmarkEnd w:id="76"/>
    </w:p>
    <w:p w14:paraId="3F9BE228" w14:textId="165C361F"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10278C">
        <w:t>File Formats</w:t>
      </w:r>
      <w:r>
        <w:fldChar w:fldCharType="end"/>
      </w:r>
      <w:r>
        <w:t xml:space="preserve">” </w:t>
      </w:r>
      <w:r>
        <w:fldChar w:fldCharType="begin"/>
      </w:r>
      <w:r>
        <w:instrText xml:space="preserve"> REF _Ref346714428 \p \h </w:instrText>
      </w:r>
      <w:r>
        <w:fldChar w:fldCharType="separate"/>
      </w:r>
      <w:r w:rsidR="0010278C">
        <w:t>above</w:t>
      </w:r>
      <w:r>
        <w:fldChar w:fldCharType="end"/>
      </w:r>
      <w:r>
        <w:t>).  This may require some manual editing.  There is no limit to the size or number of rows to the csv file.</w:t>
      </w:r>
    </w:p>
    <w:p w14:paraId="5A3FE183" w14:textId="77777777" w:rsidR="00637C56" w:rsidRDefault="00637C56" w:rsidP="00637C56">
      <w:pPr>
        <w:pStyle w:val="Heading1"/>
      </w:pPr>
      <w:bookmarkStart w:id="77" w:name="_Toc374518700"/>
      <w:r>
        <w:t>Modifying</w:t>
      </w:r>
      <w:bookmarkEnd w:id="77"/>
    </w:p>
    <w:p w14:paraId="4EED8F0E" w14:textId="4702C8C9" w:rsidR="00C439D7" w:rsidRDefault="00C439D7" w:rsidP="00AB5616">
      <w:pPr>
        <w:pStyle w:val="Heading2"/>
      </w:pPr>
      <w:bookmarkStart w:id="78" w:name="_Toc374518701"/>
      <w:r>
        <w:t>License</w:t>
      </w:r>
      <w:r w:rsidR="00423258">
        <w:t xml:space="preserve"> &amp; Copyright</w:t>
      </w:r>
      <w:bookmarkEnd w:id="78"/>
    </w:p>
    <w:p w14:paraId="221B63DE" w14:textId="3208DA20" w:rsidR="00423258" w:rsidRDefault="00423258" w:rsidP="00AB5616">
      <w:r>
        <w:t xml:space="preserve">All modifications must adhere to the </w:t>
      </w:r>
      <w:r w:rsidRPr="00423258">
        <w:t>GNU General Public License</w:t>
      </w:r>
      <w:r>
        <w:t xml:space="preserve">.  See section </w:t>
      </w:r>
      <w:r w:rsidRPr="00AB5616">
        <w:rPr>
          <w:rStyle w:val="SubtleEmphasis"/>
        </w:rPr>
        <w:fldChar w:fldCharType="begin"/>
      </w:r>
      <w:r w:rsidRPr="00AB5616">
        <w:rPr>
          <w:rStyle w:val="SubtleEmphasis"/>
        </w:rPr>
        <w:instrText xml:space="preserve"> REF _Ref370365795 \r \h </w:instrText>
      </w:r>
      <w:r>
        <w:rPr>
          <w:rStyle w:val="SubtleEmphasis"/>
        </w:rPr>
        <w:instrText xml:space="preserve"> \* MERGEFORMAT </w:instrText>
      </w:r>
      <w:r w:rsidRPr="00AB5616">
        <w:rPr>
          <w:rStyle w:val="SubtleEmphasis"/>
        </w:rPr>
      </w:r>
      <w:r w:rsidRPr="00AB5616">
        <w:rPr>
          <w:rStyle w:val="SubtleEmphasis"/>
        </w:rPr>
        <w:fldChar w:fldCharType="separate"/>
      </w:r>
      <w:r w:rsidR="0010278C">
        <w:rPr>
          <w:rStyle w:val="SubtleEmphasis"/>
        </w:rPr>
        <w:t>2</w:t>
      </w:r>
      <w:r w:rsidRPr="00AB5616">
        <w:rPr>
          <w:rStyle w:val="SubtleEmphasis"/>
        </w:rPr>
        <w:fldChar w:fldCharType="end"/>
      </w:r>
      <w:r w:rsidRPr="00AB5616">
        <w:rPr>
          <w:rStyle w:val="SubtleEmphasis"/>
        </w:rPr>
        <w:t xml:space="preserve"> </w:t>
      </w:r>
      <w:r w:rsidRPr="00AB5616">
        <w:rPr>
          <w:rStyle w:val="SubtleEmphasis"/>
        </w:rPr>
        <w:fldChar w:fldCharType="begin"/>
      </w:r>
      <w:r w:rsidRPr="00AB5616">
        <w:rPr>
          <w:rStyle w:val="SubtleEmphasis"/>
        </w:rPr>
        <w:instrText xml:space="preserve"> REF _Ref370365795 \h </w:instrText>
      </w:r>
      <w:r>
        <w:rPr>
          <w:rStyle w:val="SubtleEmphasis"/>
        </w:rPr>
        <w:instrText xml:space="preserve"> \* MERGEFORMAT </w:instrText>
      </w:r>
      <w:r w:rsidRPr="00AB5616">
        <w:rPr>
          <w:rStyle w:val="SubtleEmphasis"/>
        </w:rPr>
      </w:r>
      <w:r w:rsidRPr="00AB5616">
        <w:rPr>
          <w:rStyle w:val="SubtleEmphasis"/>
        </w:rPr>
        <w:fldChar w:fldCharType="separate"/>
      </w:r>
      <w:r w:rsidR="0010278C" w:rsidRPr="0010278C">
        <w:rPr>
          <w:rStyle w:val="SubtleEmphasis"/>
        </w:rPr>
        <w:t>License &amp; Warranty</w:t>
      </w:r>
      <w:r w:rsidRPr="00AB5616">
        <w:rPr>
          <w:rStyle w:val="SubtleEmphasis"/>
        </w:rPr>
        <w:fldChar w:fldCharType="end"/>
      </w:r>
      <w:r>
        <w:t xml:space="preserve"> for more information.</w:t>
      </w:r>
    </w:p>
    <w:p w14:paraId="7692A136" w14:textId="0029F475" w:rsidR="00E013F5" w:rsidRDefault="00E74A35" w:rsidP="00AB5616">
      <w:r>
        <w:t>ASIM</w:t>
      </w:r>
      <w:r w:rsidR="00E013F5">
        <w:t xml:space="preserve"> is the copyright of Power And Water Corporation.</w:t>
      </w:r>
    </w:p>
    <w:p w14:paraId="6F85D85C" w14:textId="202F3BC7" w:rsidR="00423258" w:rsidRDefault="00423258" w:rsidP="00AB5616">
      <w:pPr>
        <w:pStyle w:val="Heading2"/>
      </w:pPr>
      <w:bookmarkStart w:id="79" w:name="_Toc374518702"/>
      <w:r>
        <w:t>Obtaining the Source Code</w:t>
      </w:r>
      <w:bookmarkEnd w:id="79"/>
    </w:p>
    <w:p w14:paraId="58EF6F20" w14:textId="5B8A4D92" w:rsidR="00423258" w:rsidRPr="00AB5616" w:rsidRDefault="00423258" w:rsidP="00AB5616">
      <w:r>
        <w:t xml:space="preserve">Source code is hosted in </w:t>
      </w:r>
      <w:proofErr w:type="spellStart"/>
      <w:r>
        <w:t>GitHub</w:t>
      </w:r>
      <w:proofErr w:type="spellEnd"/>
      <w:r w:rsidR="000B3E4B">
        <w:t xml:space="preserve"> at </w:t>
      </w:r>
      <w:hyperlink r:id="rId19" w:history="1">
        <w:r w:rsidR="000B3E4B">
          <w:rPr>
            <w:rStyle w:val="Hyperlink"/>
          </w:rPr>
          <w:t>https://github.com/thinkOfaNumber/Asim</w:t>
        </w:r>
      </w:hyperlink>
      <w:r>
        <w:t xml:space="preserve">.  Using </w:t>
      </w:r>
      <w:proofErr w:type="spellStart"/>
      <w:r>
        <w:t>GitHub</w:t>
      </w:r>
      <w:proofErr w:type="spellEnd"/>
      <w:r>
        <w:t xml:space="preserve"> and the Git </w:t>
      </w:r>
      <w:r w:rsidRPr="00423258">
        <w:t>version control system</w:t>
      </w:r>
      <w:r w:rsidR="000B3E4B">
        <w:t xml:space="preserve"> are beyond the scope of this manual.</w:t>
      </w:r>
    </w:p>
    <w:p w14:paraId="1FCCD01A" w14:textId="1DF09A32" w:rsidR="00C439D7" w:rsidRDefault="00423258" w:rsidP="00AB5616">
      <w:pPr>
        <w:pStyle w:val="Heading2"/>
      </w:pPr>
      <w:bookmarkStart w:id="80" w:name="_Toc374518703"/>
      <w:r>
        <w:t>Submitting patches</w:t>
      </w:r>
      <w:r w:rsidR="000B3E4B">
        <w:t xml:space="preserve"> and bug fixes</w:t>
      </w:r>
      <w:bookmarkEnd w:id="80"/>
    </w:p>
    <w:p w14:paraId="758ACF73" w14:textId="07C10EED" w:rsidR="00423258" w:rsidRDefault="000B3E4B" w:rsidP="00AB5616">
      <w:r>
        <w:t xml:space="preserve">Please submit changes by using a pull request on </w:t>
      </w:r>
      <w:proofErr w:type="spellStart"/>
      <w:r>
        <w:t>GitHub</w:t>
      </w:r>
      <w:proofErr w:type="spellEnd"/>
      <w:r>
        <w:t>.</w:t>
      </w:r>
    </w:p>
    <w:p w14:paraId="311B84C4" w14:textId="4E78D3B0" w:rsidR="000B3E4B" w:rsidRDefault="000B3E4B" w:rsidP="00AB5616">
      <w:r>
        <w:t>All pull requests must include:</w:t>
      </w:r>
    </w:p>
    <w:p w14:paraId="3148BC9E" w14:textId="6A221DBB" w:rsidR="000B3E4B" w:rsidRDefault="000B3E4B" w:rsidP="00AB5616">
      <w:pPr>
        <w:pStyle w:val="ListParagraph"/>
        <w:numPr>
          <w:ilvl w:val="0"/>
          <w:numId w:val="55"/>
        </w:numPr>
      </w:pPr>
      <w:r>
        <w:t>Formatted and tested code</w:t>
      </w:r>
    </w:p>
    <w:p w14:paraId="1D7E4F77" w14:textId="6148C124" w:rsidR="000B3E4B" w:rsidRDefault="000B3E4B" w:rsidP="00AB5616">
      <w:pPr>
        <w:pStyle w:val="ListParagraph"/>
        <w:numPr>
          <w:ilvl w:val="0"/>
          <w:numId w:val="55"/>
        </w:numPr>
      </w:pPr>
      <w:r>
        <w:t>Updated documentation</w:t>
      </w:r>
    </w:p>
    <w:p w14:paraId="15EA86F9" w14:textId="5FA44F12" w:rsidR="000B3E4B" w:rsidRPr="00AB5616" w:rsidRDefault="000B3E4B" w:rsidP="00AB5616">
      <w:pPr>
        <w:pStyle w:val="ListParagraph"/>
        <w:numPr>
          <w:ilvl w:val="0"/>
          <w:numId w:val="55"/>
        </w:numPr>
      </w:pPr>
      <w:r>
        <w:t xml:space="preserve">Unit tests to thoroughly test the behaviour and edge cases of your feature / </w:t>
      </w:r>
      <w:proofErr w:type="spellStart"/>
      <w:r>
        <w:t>bugfix</w:t>
      </w:r>
      <w:proofErr w:type="spellEnd"/>
    </w:p>
    <w:p w14:paraId="075B6B66" w14:textId="5473F115" w:rsidR="00C439D7" w:rsidRDefault="000B3E4B" w:rsidP="00AB5616">
      <w:pPr>
        <w:pStyle w:val="Heading2"/>
      </w:pPr>
      <w:bookmarkStart w:id="81" w:name="_Toc374518704"/>
      <w:r>
        <w:t>Editing the source code</w:t>
      </w:r>
      <w:bookmarkEnd w:id="81"/>
    </w:p>
    <w:p w14:paraId="13C700BC" w14:textId="77777777" w:rsidR="000B3E4B" w:rsidRPr="00AB5616" w:rsidRDefault="000B3E4B" w:rsidP="00AB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504"/>
      </w:tblGrid>
      <w:tr w:rsidR="00CE1571" w14:paraId="19101D3C" w14:textId="77777777" w:rsidTr="00CE1571">
        <w:tc>
          <w:tcPr>
            <w:tcW w:w="1526" w:type="dxa"/>
          </w:tcPr>
          <w:p w14:paraId="5FBB3548" w14:textId="77777777" w:rsidR="00CE1571" w:rsidRDefault="00CE1571" w:rsidP="00CE1571">
            <w:pPr>
              <w:pStyle w:val="ListBullet"/>
              <w:numPr>
                <w:ilvl w:val="0"/>
                <w:numId w:val="0"/>
              </w:numPr>
            </w:pPr>
            <w:r>
              <w:rPr>
                <w:noProof/>
                <w:lang w:eastAsia="en-AU"/>
              </w:rPr>
              <mc:AlternateContent>
                <mc:Choice Requires="wpg">
                  <w:drawing>
                    <wp:inline distT="0" distB="0" distL="0" distR="0" wp14:anchorId="78E4F89C" wp14:editId="03226E03">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2DC86"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C2BE1A3" w14:textId="77777777" w:rsidR="00135512" w:rsidRPr="0014738D" w:rsidRDefault="00135512" w:rsidP="00CE1571">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8E4F89C" id="Group 6" o:spid="_x0000_s1063"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N8UllLgAwAAkQsAAA4AAAAAAAAAAAAAAAAALgIAAGRycy9lMm9Eb2MueG1sUEsBAi0AFAAGAAgA&#10;AAAhAAFJsKTbAAAABQEAAA8AAAAAAAAAAAAAAAAAOgYAAGRycy9kb3ducmV2LnhtbFBLBQYAAAAA&#10;BAAEAPMAAABCBwAAAAA=&#10;">
                      <v:shape id="Text Box 5" o:spid="_x0000_s1064"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14:paraId="6CE2DC86" w14:textId="77777777" w:rsidR="00135512" w:rsidRPr="0051076B" w:rsidRDefault="00135512"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65"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14:paraId="7C2BE1A3" w14:textId="77777777" w:rsidR="00135512" w:rsidRPr="0014738D" w:rsidRDefault="00135512"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2BF7EB11" w14:textId="77777777"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14:paraId="6101B1D5" w14:textId="77777777" w:rsidR="00CE1571" w:rsidRDefault="00CE1571" w:rsidP="00CE1571">
            <w:pPr>
              <w:pStyle w:val="ListBullet"/>
              <w:numPr>
                <w:ilvl w:val="0"/>
                <w:numId w:val="0"/>
              </w:numPr>
            </w:pPr>
          </w:p>
        </w:tc>
      </w:tr>
    </w:tbl>
    <w:p w14:paraId="1A3E4D02" w14:textId="2DFC572F" w:rsidR="00637C56" w:rsidRDefault="00637C56" w:rsidP="00637C56">
      <w:r>
        <w:t xml:space="preserve">There are </w:t>
      </w:r>
      <w:r w:rsidR="00136F66">
        <w:t>some</w:t>
      </w:r>
      <w:r>
        <w:t xml:space="preserve"> important parts to modifying </w:t>
      </w:r>
      <w:r w:rsidR="00E74A35">
        <w:rPr>
          <w:rStyle w:val="Strong"/>
        </w:rPr>
        <w:t>ASIM</w:t>
      </w:r>
      <w:r w:rsidR="004565A0">
        <w:t xml:space="preserve"> </w:t>
      </w:r>
      <w:r>
        <w:t>code:</w:t>
      </w:r>
    </w:p>
    <w:p w14:paraId="631D00C5" w14:textId="77777777" w:rsidR="00637C56" w:rsidRDefault="00637C56" w:rsidP="00637C56">
      <w:pPr>
        <w:pStyle w:val="ListParagraph"/>
        <w:numPr>
          <w:ilvl w:val="0"/>
          <w:numId w:val="6"/>
        </w:numPr>
      </w:pPr>
      <w:r>
        <w:t>Sharing variables</w:t>
      </w:r>
    </w:p>
    <w:p w14:paraId="6AB36480" w14:textId="77777777"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14:paraId="7F2361A8" w14:textId="77777777" w:rsidR="00637C56" w:rsidRDefault="00637C56" w:rsidP="00637C56">
      <w:pPr>
        <w:pStyle w:val="ListParagraph"/>
        <w:numPr>
          <w:ilvl w:val="0"/>
          <w:numId w:val="6"/>
        </w:numPr>
      </w:pPr>
      <w:r>
        <w:t>Order of operations</w:t>
      </w:r>
    </w:p>
    <w:p w14:paraId="0B665E19" w14:textId="77777777" w:rsidR="00637C56" w:rsidRDefault="00637C56" w:rsidP="00637C56">
      <w:pPr>
        <w:pStyle w:val="ListParagraph"/>
        <w:numPr>
          <w:ilvl w:val="0"/>
          <w:numId w:val="6"/>
        </w:numPr>
      </w:pPr>
      <w:r>
        <w:t>Performance</w:t>
      </w:r>
    </w:p>
    <w:p w14:paraId="35A76F6D" w14:textId="61DC8785" w:rsidR="000B3E4B" w:rsidRDefault="000B3E4B" w:rsidP="00637C56">
      <w:pPr>
        <w:pStyle w:val="ListParagraph"/>
        <w:numPr>
          <w:ilvl w:val="0"/>
          <w:numId w:val="6"/>
        </w:numPr>
      </w:pPr>
      <w:r>
        <w:t>Unit testing</w:t>
      </w:r>
    </w:p>
    <w:p w14:paraId="7134A67E" w14:textId="77777777" w:rsidR="00637C56" w:rsidRDefault="00637C56" w:rsidP="00637C56">
      <w:pPr>
        <w:pStyle w:val="Heading2"/>
      </w:pPr>
      <w:bookmarkStart w:id="82" w:name="_Toc374518705"/>
      <w:r>
        <w:lastRenderedPageBreak/>
        <w:t>Sharing Variables</w:t>
      </w:r>
      <w:bookmarkEnd w:id="82"/>
    </w:p>
    <w:p w14:paraId="0BE41F92" w14:textId="77777777"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14:paraId="499BD7D0" w14:textId="77777777"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14:paraId="7AB3341B" w14:textId="77777777" w:rsidR="00876A93" w:rsidRDefault="00876A93" w:rsidP="00637C56">
      <w:pPr>
        <w:autoSpaceDE w:val="0"/>
        <w:autoSpaceDN w:val="0"/>
        <w:adjustRightInd w:val="0"/>
        <w:spacing w:before="0" w:after="0" w:line="240" w:lineRule="auto"/>
      </w:pPr>
    </w:p>
    <w:p w14:paraId="47E2DF14" w14:textId="77777777" w:rsidR="0033650A" w:rsidRDefault="0033650A" w:rsidP="00876F0F">
      <w:pPr>
        <w:pStyle w:val="SourceCode"/>
      </w:pPr>
      <w:r w:rsidRPr="0033650A">
        <w:t>SharedContainer</w:t>
      </w:r>
      <w:r>
        <w:t xml:space="preserve"> sharedContainer = SharedContainer.Instance;</w:t>
      </w:r>
    </w:p>
    <w:p w14:paraId="6594D210" w14:textId="77777777"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14:paraId="194B9AD0" w14:textId="77777777" w:rsidR="00876A93" w:rsidRDefault="00876A93" w:rsidP="00637C56">
      <w:pPr>
        <w:autoSpaceDE w:val="0"/>
        <w:autoSpaceDN w:val="0"/>
        <w:adjustRightInd w:val="0"/>
        <w:spacing w:before="0" w:after="0" w:line="240" w:lineRule="auto"/>
      </w:pPr>
    </w:p>
    <w:p w14:paraId="047EDFBA" w14:textId="77777777" w:rsidR="00876A93" w:rsidRDefault="00876A93" w:rsidP="00637C56">
      <w:pPr>
        <w:autoSpaceDE w:val="0"/>
        <w:autoSpaceDN w:val="0"/>
        <w:adjustRightInd w:val="0"/>
        <w:spacing w:before="0" w:after="0" w:line="240" w:lineRule="auto"/>
      </w:pPr>
    </w:p>
    <w:p w14:paraId="1259A4F6" w14:textId="77777777"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14:paraId="141A224C" w14:textId="77777777" w:rsidR="0033650A" w:rsidRDefault="0033650A" w:rsidP="00637C56">
      <w:pPr>
        <w:autoSpaceDE w:val="0"/>
        <w:autoSpaceDN w:val="0"/>
        <w:adjustRightInd w:val="0"/>
        <w:spacing w:before="0" w:after="0" w:line="240" w:lineRule="auto"/>
      </w:pPr>
    </w:p>
    <w:p w14:paraId="49A2888A" w14:textId="77777777" w:rsidR="0033650A" w:rsidRDefault="0033650A" w:rsidP="0033650A">
      <w:pPr>
        <w:pStyle w:val="SourceCode"/>
      </w:pPr>
      <w:r>
        <w:t>genP.Val = 7;</w:t>
      </w:r>
    </w:p>
    <w:p w14:paraId="7B5CE22F" w14:textId="77777777" w:rsidR="005A0D00" w:rsidRPr="00637C56" w:rsidRDefault="005A0D00" w:rsidP="00637C56">
      <w:pPr>
        <w:autoSpaceDE w:val="0"/>
        <w:autoSpaceDN w:val="0"/>
        <w:adjustRightInd w:val="0"/>
        <w:spacing w:before="0" w:after="0" w:line="240" w:lineRule="auto"/>
      </w:pPr>
    </w:p>
    <w:p w14:paraId="355E0CED" w14:textId="77777777"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14:paraId="7422B0A5" w14:textId="77777777" w:rsidR="00136F66" w:rsidRDefault="00136F66" w:rsidP="00136F66">
      <w:pPr>
        <w:pStyle w:val="Heading2"/>
      </w:pPr>
      <w:bookmarkStart w:id="83" w:name="_Toc374518706"/>
      <w:r>
        <w:t xml:space="preserve">Implementing the </w:t>
      </w:r>
      <w:proofErr w:type="spellStart"/>
      <w:r>
        <w:t>IActor</w:t>
      </w:r>
      <w:proofErr w:type="spellEnd"/>
      <w:r>
        <w:t xml:space="preserve"> interface</w:t>
      </w:r>
      <w:bookmarkEnd w:id="83"/>
    </w:p>
    <w:p w14:paraId="71DF8DE5" w14:textId="77777777"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14:paraId="28537005" w14:textId="77777777" w:rsidR="008E141E" w:rsidRPr="003F2618" w:rsidRDefault="008E141E" w:rsidP="003F2618">
      <w:pPr>
        <w:pStyle w:val="SourceCode"/>
      </w:pPr>
      <w:r>
        <w:t xml:space="preserve">    </w:t>
      </w:r>
      <w:r w:rsidRPr="003F2618">
        <w:t>public interface IActor</w:t>
      </w:r>
    </w:p>
    <w:p w14:paraId="23FD43F7" w14:textId="77777777" w:rsidR="008E141E" w:rsidRDefault="008E141E" w:rsidP="008E141E">
      <w:pPr>
        <w:pStyle w:val="SourceCode"/>
      </w:pPr>
      <w:r>
        <w:t xml:space="preserve">    {</w:t>
      </w:r>
    </w:p>
    <w:p w14:paraId="46250D88" w14:textId="77777777" w:rsidR="008E141E" w:rsidRDefault="008E141E" w:rsidP="008E141E">
      <w:pPr>
        <w:pStyle w:val="SourceCode"/>
      </w:pPr>
      <w:r>
        <w:t xml:space="preserve">        void Run(ulong iteration);</w:t>
      </w:r>
    </w:p>
    <w:p w14:paraId="1684FA18" w14:textId="77777777" w:rsidR="008E141E" w:rsidRDefault="008E141E" w:rsidP="008E141E">
      <w:pPr>
        <w:pStyle w:val="SourceCode"/>
      </w:pPr>
      <w:r>
        <w:t xml:space="preserve">        void Init();</w:t>
      </w:r>
    </w:p>
    <w:p w14:paraId="067B1C7A" w14:textId="77777777" w:rsidR="008E141E" w:rsidRDefault="008E141E" w:rsidP="008E141E">
      <w:pPr>
        <w:pStyle w:val="SourceCode"/>
      </w:pPr>
      <w:r>
        <w:t xml:space="preserve">        void Finish();</w:t>
      </w:r>
    </w:p>
    <w:p w14:paraId="3C0018D0" w14:textId="77777777" w:rsidR="008E141E" w:rsidRDefault="008E141E" w:rsidP="008E141E">
      <w:pPr>
        <w:pStyle w:val="SourceCode"/>
      </w:pPr>
      <w:r>
        <w:t xml:space="preserve">    }</w:t>
      </w:r>
    </w:p>
    <w:p w14:paraId="6AC4A8A5" w14:textId="77777777" w:rsidR="00097C78" w:rsidRDefault="00097C78" w:rsidP="008E141E">
      <w:r>
        <w:t>Implement these methods for your task.  They are run in the following order:</w:t>
      </w:r>
    </w:p>
    <w:p w14:paraId="1586ADEA" w14:textId="77777777" w:rsidR="00097C78" w:rsidRDefault="00097C78" w:rsidP="00097C78">
      <w:pPr>
        <w:pStyle w:val="ListParagraph"/>
        <w:numPr>
          <w:ilvl w:val="0"/>
          <w:numId w:val="24"/>
        </w:numPr>
      </w:pPr>
      <w:r>
        <w:t xml:space="preserve">All </w:t>
      </w:r>
      <w:r w:rsidRPr="00097C78">
        <w:rPr>
          <w:rStyle w:val="SourceCodeSnippetChar"/>
        </w:rPr>
        <w:t>Init()</w:t>
      </w:r>
      <w:r>
        <w:t xml:space="preserve"> methods of all actors are executed</w:t>
      </w:r>
      <w:bookmarkStart w:id="84" w:name="_Ref341253014"/>
      <w:r>
        <w:rPr>
          <w:rStyle w:val="FootnoteReference"/>
        </w:rPr>
        <w:footnoteReference w:id="5"/>
      </w:r>
      <w:bookmarkEnd w:id="84"/>
      <w:r>
        <w:t>.</w:t>
      </w:r>
    </w:p>
    <w:p w14:paraId="6ACABA1B" w14:textId="77777777"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10278C">
        <w:rPr>
          <w:rStyle w:val="FootnoteReference"/>
        </w:rPr>
        <w:t>5</w:t>
      </w:r>
      <w:r w:rsidRPr="00097C78">
        <w:rPr>
          <w:rStyle w:val="FootnoteReference"/>
        </w:rPr>
        <w:fldChar w:fldCharType="end"/>
      </w:r>
      <w:r w:rsidR="00274D25">
        <w:t>.</w:t>
      </w:r>
    </w:p>
    <w:p w14:paraId="7E527E50" w14:textId="77777777"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10278C">
        <w:rPr>
          <w:rStyle w:val="FootnoteReference"/>
        </w:rPr>
        <w:t>5</w:t>
      </w:r>
      <w:r w:rsidRPr="00274D25">
        <w:rPr>
          <w:rStyle w:val="FootnoteReference"/>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7503"/>
      </w:tblGrid>
      <w:tr w:rsidR="000B3E4B" w14:paraId="33FBD486" w14:textId="77777777" w:rsidTr="00127780">
        <w:tc>
          <w:tcPr>
            <w:tcW w:w="1526" w:type="dxa"/>
          </w:tcPr>
          <w:p w14:paraId="7C847203" w14:textId="77777777" w:rsidR="000B3E4B" w:rsidRDefault="000B3E4B" w:rsidP="00127780">
            <w:pPr>
              <w:pStyle w:val="ListBullet"/>
              <w:numPr>
                <w:ilvl w:val="0"/>
                <w:numId w:val="0"/>
              </w:numPr>
            </w:pPr>
            <w:r>
              <w:rPr>
                <w:noProof/>
                <w:lang w:eastAsia="en-AU"/>
              </w:rPr>
              <mc:AlternateContent>
                <mc:Choice Requires="wpg">
                  <w:drawing>
                    <wp:inline distT="0" distB="0" distL="0" distR="0" wp14:anchorId="5F14E858" wp14:editId="40227387">
                      <wp:extent cx="719455" cy="756825"/>
                      <wp:effectExtent l="38100" t="0" r="4445" b="158115"/>
                      <wp:docPr id="34" name="Group 34"/>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35" name="Text Box 3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958C" w14:textId="77777777" w:rsidR="00135512" w:rsidRPr="0051076B" w:rsidRDefault="00135512"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Isosceles Triangle 36"/>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14:paraId="76A59A51" w14:textId="77777777" w:rsidR="00135512" w:rsidRPr="0014738D" w:rsidRDefault="00135512" w:rsidP="000B3E4B">
                                    <w:pPr>
                                      <w:rPr>
                                        <w14:textOutline w14:w="9525" w14:cap="rnd" w14:cmpd="sng" w14:algn="ctr">
                                          <w14:solidFill>
                                            <w14:srgbClr w14:val="000000"/>
                                          </w14:solidFill>
                                          <w14:prstDash w14:val="solid"/>
                                          <w14:bevel/>
                                        </w14:textOutline>
                                      </w:rPr>
                                    </w:pPr>
                                    <w:proofErr w:type="spellStart"/>
                                    <w:proofErr w:type="gramStart"/>
                                    <w:r>
                                      <w:rPr>
                                        <w14:textOutline w14:w="9525" w14:cap="rnd" w14:cmpd="sng" w14:algn="ctr">
                                          <w14:solidFill>
                                            <w14:srgbClr w14:val="000000"/>
                                          </w14:solidFill>
                                          <w14:prstDash w14:val="solid"/>
                                          <w14:bevel/>
                                        </w14:textOutline>
                                      </w:rPr>
                                      <w:t>asdfasdf</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14E858" id="Group 34" o:spid="_x0000_s1066"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">
                      <v:shape id="Text Box 35" o:spid="_x0000_s1067"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B6sIA&#10;AADbAAAADwAAAGRycy9kb3ducmV2LnhtbESPUWvCMBSF34X9h3CFvchMO3GMahQnDPZq9QfcNdek&#10;trkpTbTdv18EwcfDOec7nPV2dK24UR9qzwryeQaCuPK6ZqPgdPx++wQRIrLG1jMp+KMA283LZI2F&#10;9gMf6FZGIxKEQ4EKbIxdIWWoLDkMc98RJ+/se4cxyd5I3eOQ4K6V71n2IR3WnBYsdrS3VDXl1Sko&#10;D7+7mSmvl+PMfvF+ODV5bhqlXqfjbgUi0hif4Uf7RytYLOH+Jf0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MHqwgAAANsAAAAPAAAAAAAAAAAAAAAAAJgCAABkcnMvZG93&#10;bnJldi54bWxQSwUGAAAAAAQABAD1AAAAhwMAAAAA&#10;" fillcolor="white [3201]" stroked="f" strokeweight=".5pt">
                        <v:textbox>
                          <w:txbxContent>
                            <w:p w14:paraId="4E81958C" w14:textId="77777777" w:rsidR="00135512" w:rsidRPr="0051076B" w:rsidRDefault="00135512" w:rsidP="000B3E4B">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36" o:spid="_x0000_s1068"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cUA&#10;AADbAAAADwAAAGRycy9kb3ducmV2LnhtbESPQWvCQBSE70L/w/IKvYjZVCVI6irSIlTsxeghvT2y&#10;r0lo9m3IbpP4712h4HGYmW+Y9XY0jeipc7VlBa9RDIK4sLrmUsHlvJ+tQDiPrLGxTAqu5GC7eZqs&#10;MdV24BP1mS9FgLBLUUHlfZtK6YqKDLrItsTB+7GdQR9kV0rd4RDgppHzOE6kwZrDQoUtvVdU/GZ/&#10;RsFXcji5Vk5lqceP43Kn8+8sXyr18jzu3kB4Gv0j/N/+1AoW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b4RxQAAANsAAAAPAAAAAAAAAAAAAAAAAJgCAABkcnMv&#10;ZG93bnJldi54bWxQSwUGAAAAAAQABAD1AAAAigMAAAAA&#10;" filled="f" strokecolor="#404040 [2429]" strokeweight="3pt">
                        <v:textbox>
                          <w:txbxContent>
                            <w:p w14:paraId="76A59A51" w14:textId="77777777" w:rsidR="00135512" w:rsidRPr="0014738D" w:rsidRDefault="00135512" w:rsidP="000B3E4B">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14:paraId="0016D32E" w14:textId="7BC061AD" w:rsidR="000B3E4B" w:rsidRPr="00876A93" w:rsidRDefault="000B3E4B" w:rsidP="00127780">
            <w:pPr>
              <w:pStyle w:val="ListBullet"/>
              <w:numPr>
                <w:ilvl w:val="0"/>
                <w:numId w:val="0"/>
              </w:numPr>
            </w:pPr>
            <w:r>
              <w:t xml:space="preserve">All shared variables used by an actor must be set-up in the </w:t>
            </w:r>
            <w:proofErr w:type="spellStart"/>
            <w:proofErr w:type="gramStart"/>
            <w:r>
              <w:t>Init</w:t>
            </w:r>
            <w:proofErr w:type="spellEnd"/>
            <w:r>
              <w:t>(</w:t>
            </w:r>
            <w:proofErr w:type="gramEnd"/>
            <w:r>
              <w:t>) method.</w:t>
            </w:r>
          </w:p>
          <w:p w14:paraId="06B04961" w14:textId="77777777" w:rsidR="000B3E4B" w:rsidRDefault="000B3E4B" w:rsidP="00127780">
            <w:pPr>
              <w:pStyle w:val="ListBullet"/>
              <w:numPr>
                <w:ilvl w:val="0"/>
                <w:numId w:val="0"/>
              </w:numPr>
            </w:pPr>
          </w:p>
        </w:tc>
      </w:tr>
    </w:tbl>
    <w:p w14:paraId="5DB17451" w14:textId="77777777" w:rsidR="000B3E4B" w:rsidRDefault="000B3E4B" w:rsidP="00AB5616"/>
    <w:p w14:paraId="3DC4C178" w14:textId="77777777" w:rsidR="005A0D00" w:rsidRDefault="005A0D00" w:rsidP="005A0D00">
      <w:pPr>
        <w:pStyle w:val="Heading2"/>
      </w:pPr>
      <w:bookmarkStart w:id="85" w:name="_Toc374518707"/>
      <w:r>
        <w:lastRenderedPageBreak/>
        <w:t>Order of Operations</w:t>
      </w:r>
      <w:bookmarkEnd w:id="85"/>
    </w:p>
    <w:p w14:paraId="403EDC8E" w14:textId="31363860" w:rsidR="00416375" w:rsidRDefault="00E74A35" w:rsidP="00416375">
      <w:r>
        <w:rPr>
          <w:rStyle w:val="Strong"/>
        </w:rPr>
        <w:t>ASIM</w:t>
      </w:r>
      <w:r w:rsidR="004565A0">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14:paraId="2DEDD551" w14:textId="77777777" w:rsidR="000B3E4B" w:rsidRDefault="000B3E4B" w:rsidP="00C470CD">
      <w:pPr>
        <w:pStyle w:val="ListParagraph"/>
        <w:numPr>
          <w:ilvl w:val="0"/>
          <w:numId w:val="30"/>
        </w:numPr>
      </w:pPr>
      <w:r>
        <w:t>All variables are updated from the provided input files</w:t>
      </w:r>
    </w:p>
    <w:p w14:paraId="24A84BFB" w14:textId="03A8406B" w:rsidR="000B3E4B" w:rsidRDefault="000B3E4B" w:rsidP="00C470CD">
      <w:pPr>
        <w:pStyle w:val="ListParagraph"/>
        <w:numPr>
          <w:ilvl w:val="0"/>
          <w:numId w:val="30"/>
        </w:numPr>
      </w:pPr>
      <w:r>
        <w:t>Any Run Time extensions are evaluated</w:t>
      </w:r>
    </w:p>
    <w:p w14:paraId="68BC057C" w14:textId="4B155DD6" w:rsidR="000B3E4B" w:rsidRDefault="000B3E4B" w:rsidP="000B3E4B">
      <w:pPr>
        <w:pStyle w:val="ListParagraph"/>
        <w:numPr>
          <w:ilvl w:val="0"/>
          <w:numId w:val="30"/>
        </w:numPr>
      </w:pPr>
      <w:r>
        <w:t xml:space="preserve">System Load is derived from </w:t>
      </w:r>
      <w:proofErr w:type="spellStart"/>
      <w:r>
        <w:t>LoadP</w:t>
      </w:r>
      <w:proofErr w:type="spellEnd"/>
      <w:r>
        <w:t xml:space="preserve">, </w:t>
      </w:r>
      <w:proofErr w:type="spellStart"/>
      <w:r w:rsidRPr="000B3E4B">
        <w:t>LoadMaxLimP</w:t>
      </w:r>
      <w:proofErr w:type="spellEnd"/>
      <w:r>
        <w:t xml:space="preserve"> (if set), and </w:t>
      </w:r>
      <w:proofErr w:type="spellStart"/>
      <w:r>
        <w:t>ShedOffP</w:t>
      </w:r>
      <w:proofErr w:type="spellEnd"/>
      <w:r>
        <w:t xml:space="preserve"> (if any)</w:t>
      </w:r>
    </w:p>
    <w:p w14:paraId="46A003C2" w14:textId="181D49F6" w:rsidR="00C470CD" w:rsidRDefault="00C470CD" w:rsidP="00C470CD">
      <w:pPr>
        <w:pStyle w:val="ListParagraph"/>
        <w:numPr>
          <w:ilvl w:val="0"/>
          <w:numId w:val="30"/>
        </w:numPr>
      </w:pPr>
      <w:r>
        <w:t>Station specific functions</w:t>
      </w:r>
    </w:p>
    <w:p w14:paraId="03BD10F5" w14:textId="77777777" w:rsidR="00C470CD" w:rsidRDefault="00F1473A" w:rsidP="00C470CD">
      <w:pPr>
        <w:pStyle w:val="ListParagraph"/>
        <w:numPr>
          <w:ilvl w:val="0"/>
          <w:numId w:val="30"/>
        </w:numPr>
      </w:pPr>
      <w:proofErr w:type="spellStart"/>
      <w:r>
        <w:t>Sheddable</w:t>
      </w:r>
      <w:proofErr w:type="spellEnd"/>
      <w:r w:rsidR="00C470CD">
        <w:t xml:space="preserve"> load specific functions</w:t>
      </w:r>
    </w:p>
    <w:p w14:paraId="07403490" w14:textId="77777777" w:rsidR="00C470CD" w:rsidRDefault="00C470CD" w:rsidP="00C470CD">
      <w:pPr>
        <w:pStyle w:val="ListParagraph"/>
        <w:numPr>
          <w:ilvl w:val="0"/>
          <w:numId w:val="30"/>
        </w:numPr>
      </w:pPr>
      <w:r>
        <w:t>Generator specific functions</w:t>
      </w:r>
    </w:p>
    <w:p w14:paraId="452D3C92" w14:textId="5C31384D" w:rsidR="00C470CD" w:rsidRDefault="00C470CD" w:rsidP="00416375">
      <w:pPr>
        <w:pStyle w:val="ListParagraph"/>
        <w:numPr>
          <w:ilvl w:val="0"/>
          <w:numId w:val="30"/>
        </w:numPr>
      </w:pPr>
      <w:r>
        <w:t>Solar specific functions</w:t>
      </w:r>
    </w:p>
    <w:p w14:paraId="2BF4AD30" w14:textId="239E10B6" w:rsidR="00C2078F" w:rsidRPr="00416375" w:rsidRDefault="00C2078F" w:rsidP="00416375">
      <w:pPr>
        <w:pStyle w:val="ListParagraph"/>
        <w:numPr>
          <w:ilvl w:val="0"/>
          <w:numId w:val="30"/>
        </w:numPr>
      </w:pPr>
      <w:r>
        <w:t>Statistics are calculated and all output variables and statistics are written</w:t>
      </w:r>
    </w:p>
    <w:p w14:paraId="73799915" w14:textId="2F300BBA" w:rsidR="004B0759" w:rsidRDefault="005A0D00" w:rsidP="00C470CD">
      <w:pPr>
        <w:pStyle w:val="Heading2"/>
      </w:pPr>
      <w:bookmarkStart w:id="86" w:name="_Toc374518708"/>
      <w:r>
        <w:t>Performance</w:t>
      </w:r>
      <w:r w:rsidR="00CF06BB">
        <w:t xml:space="preserve"> &amp; Speed</w:t>
      </w:r>
      <w:bookmarkEnd w:id="86"/>
    </w:p>
    <w:p w14:paraId="1AF2B7FD" w14:textId="726EBBAF" w:rsidR="00C470CD" w:rsidRDefault="00C470CD" w:rsidP="00C470CD">
      <w:r>
        <w:t xml:space="preserve">The performance of </w:t>
      </w:r>
      <w:r w:rsidR="00E74A35">
        <w:rPr>
          <w:rStyle w:val="Strong"/>
        </w:rPr>
        <w:t>ASIM</w:t>
      </w:r>
      <w:r w:rsidR="004565A0">
        <w:t xml:space="preserve"> </w:t>
      </w:r>
      <w:r>
        <w:t>depends on a few factors:</w:t>
      </w:r>
    </w:p>
    <w:p w14:paraId="6C89140A" w14:textId="77777777" w:rsidR="00C470CD" w:rsidRDefault="00C470CD" w:rsidP="00C470CD">
      <w:pPr>
        <w:pStyle w:val="ListParagraph"/>
        <w:numPr>
          <w:ilvl w:val="0"/>
          <w:numId w:val="31"/>
        </w:numPr>
      </w:pPr>
      <w:r>
        <w:t>The complexity of the simulated control system</w:t>
      </w:r>
    </w:p>
    <w:p w14:paraId="61D2A723" w14:textId="77777777" w:rsidR="00C470CD" w:rsidRDefault="00C470CD" w:rsidP="00C470CD">
      <w:pPr>
        <w:pStyle w:val="ListParagraph"/>
        <w:numPr>
          <w:ilvl w:val="0"/>
          <w:numId w:val="31"/>
        </w:numPr>
      </w:pPr>
      <w:r>
        <w:t>The speed of the host system</w:t>
      </w:r>
    </w:p>
    <w:p w14:paraId="6962CBF2" w14:textId="0114AE80"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r w:rsidR="005D22BE">
        <w:t>, especially for output files written every iteration</w:t>
      </w:r>
    </w:p>
    <w:p w14:paraId="0E36E1C7" w14:textId="77777777" w:rsidR="00C470CD" w:rsidRDefault="00C470CD" w:rsidP="00C470CD">
      <w:pPr>
        <w:pStyle w:val="ListParagraph"/>
        <w:numPr>
          <w:ilvl w:val="0"/>
          <w:numId w:val="31"/>
        </w:numPr>
      </w:pPr>
      <w:r>
        <w:t>The number of watch variable outputs</w:t>
      </w:r>
    </w:p>
    <w:p w14:paraId="6A80411E" w14:textId="77777777" w:rsidR="00C470CD" w:rsidRDefault="00C470CD" w:rsidP="00C470CD">
      <w:pPr>
        <w:pStyle w:val="ListParagraph"/>
        <w:numPr>
          <w:ilvl w:val="0"/>
          <w:numId w:val="31"/>
        </w:numPr>
      </w:pPr>
      <w:r>
        <w:t>The number of analyser templates</w:t>
      </w:r>
    </w:p>
    <w:p w14:paraId="1177041F" w14:textId="4B0439E6" w:rsidR="005D22BE" w:rsidRDefault="005D22BE" w:rsidP="00C470CD">
      <w:pPr>
        <w:pStyle w:val="ListParagraph"/>
        <w:numPr>
          <w:ilvl w:val="0"/>
          <w:numId w:val="31"/>
        </w:numPr>
      </w:pPr>
      <w:r>
        <w:t>The number of Run Time Extensions</w:t>
      </w:r>
    </w:p>
    <w:p w14:paraId="554F1415" w14:textId="66ACC563" w:rsidR="00C470CD" w:rsidRDefault="00CF06BB" w:rsidP="00C470CD">
      <w:r>
        <w:t xml:space="preserve">The speed of </w:t>
      </w:r>
      <w:r w:rsidR="00E74A35">
        <w:rPr>
          <w:rStyle w:val="Strong"/>
        </w:rPr>
        <w:t>ASIM</w:t>
      </w:r>
      <w:r w:rsidR="004565A0">
        <w:t xml:space="preserve"> </w:t>
      </w:r>
      <w:r>
        <w:t>grows linearly with the number of iterations</w:t>
      </w:r>
      <w:r w:rsidR="00357F0E">
        <w:t>.</w:t>
      </w:r>
    </w:p>
    <w:p w14:paraId="55C250F4" w14:textId="77777777"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14:paraId="1AA88CFD" w14:textId="77777777" w:rsidR="00A451B8" w:rsidRDefault="00A451B8" w:rsidP="00A451B8">
      <w:pPr>
        <w:pStyle w:val="Heading1"/>
      </w:pPr>
      <w:bookmarkStart w:id="87" w:name="_Ref355167734"/>
      <w:bookmarkStart w:id="88" w:name="_Ref355167761"/>
      <w:bookmarkStart w:id="89" w:name="_Ref355167772"/>
      <w:bookmarkStart w:id="90" w:name="_Ref355167775"/>
      <w:bookmarkStart w:id="91" w:name="_Toc374518709"/>
      <w:r>
        <w:t>Parameter Reference</w:t>
      </w:r>
      <w:bookmarkEnd w:id="87"/>
      <w:bookmarkEnd w:id="88"/>
      <w:bookmarkEnd w:id="89"/>
      <w:bookmarkEnd w:id="90"/>
      <w:bookmarkEnd w:id="91"/>
    </w:p>
    <w:p w14:paraId="4F359269" w14:textId="77777777"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14:paraId="27379642" w14:textId="77777777" w:rsidTr="009A0B75">
        <w:trPr>
          <w:cantSplit/>
          <w:trHeight w:val="300"/>
          <w:tblHeader/>
        </w:trPr>
        <w:tc>
          <w:tcPr>
            <w:tcW w:w="2655" w:type="dxa"/>
          </w:tcPr>
          <w:p w14:paraId="553EB171"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lastRenderedPageBreak/>
              <w:t>Name</w:t>
            </w:r>
          </w:p>
        </w:tc>
        <w:tc>
          <w:tcPr>
            <w:tcW w:w="5704" w:type="dxa"/>
            <w:shd w:val="clear" w:color="auto" w:fill="auto"/>
            <w:noWrap/>
            <w:hideMark/>
          </w:tcPr>
          <w:p w14:paraId="612A1A16" w14:textId="77777777"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135512" w14:paraId="10B75469" w14:textId="77777777" w:rsidTr="009A0B75">
        <w:trPr>
          <w:cantSplit/>
          <w:trHeight w:val="300"/>
          <w:tblHeader/>
        </w:trPr>
        <w:tc>
          <w:tcPr>
            <w:tcW w:w="8359" w:type="dxa"/>
            <w:gridSpan w:val="2"/>
          </w:tcPr>
          <w:p w14:paraId="1A8C3AC5" w14:textId="77777777" w:rsidR="004B0759" w:rsidRPr="00135512" w:rsidRDefault="004B0759" w:rsidP="00570AE6">
            <w:pPr>
              <w:keepNext/>
              <w:suppressLineNumbers w:val="0"/>
              <w:spacing w:before="0" w:after="0" w:line="240" w:lineRule="auto"/>
              <w:rPr>
                <w:rStyle w:val="Strong"/>
              </w:rPr>
            </w:pPr>
            <w:r w:rsidRPr="00135512">
              <w:rPr>
                <w:rStyle w:val="Strong"/>
              </w:rPr>
              <w:t>inputs:</w:t>
            </w:r>
          </w:p>
        </w:tc>
      </w:tr>
      <w:tr w:rsidR="00A451B8" w:rsidRPr="00A451B8" w14:paraId="56B67429" w14:textId="77777777" w:rsidTr="009A0B75">
        <w:trPr>
          <w:cantSplit/>
          <w:trHeight w:val="300"/>
          <w:tblHeader/>
        </w:trPr>
        <w:tc>
          <w:tcPr>
            <w:tcW w:w="2655" w:type="dxa"/>
          </w:tcPr>
          <w:p w14:paraId="642E0680" w14:textId="77777777"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92" w:name="OLE_LINK1"/>
            <w:bookmarkStart w:id="93" w:name="OLE_LINK2"/>
            <w:bookmarkStart w:id="94" w:name="OLE_LINK3"/>
            <w:proofErr w:type="spellStart"/>
            <w:r w:rsidRPr="00A451B8">
              <w:rPr>
                <w:rFonts w:ascii="Calibri" w:eastAsia="Times New Roman" w:hAnsi="Calibri" w:cs="Times New Roman"/>
                <w:color w:val="000000"/>
                <w:sz w:val="22"/>
                <w:szCs w:val="22"/>
                <w:lang w:eastAsia="en-AU"/>
              </w:rPr>
              <w:t>LoadP</w:t>
            </w:r>
            <w:bookmarkEnd w:id="92"/>
            <w:bookmarkEnd w:id="93"/>
            <w:bookmarkEnd w:id="94"/>
            <w:proofErr w:type="spellEnd"/>
          </w:p>
        </w:tc>
        <w:tc>
          <w:tcPr>
            <w:tcW w:w="5704" w:type="dxa"/>
            <w:shd w:val="clear" w:color="auto" w:fill="auto"/>
            <w:noWrap/>
            <w:hideMark/>
          </w:tcPr>
          <w:p w14:paraId="54BC4BD8" w14:textId="3007C3F8"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(kW)</w:t>
            </w:r>
          </w:p>
        </w:tc>
      </w:tr>
      <w:tr w:rsidR="00BD4EDF" w:rsidRPr="00A451B8" w14:paraId="148B1FA1" w14:textId="77777777" w:rsidTr="009A0B75">
        <w:trPr>
          <w:cantSplit/>
          <w:trHeight w:val="300"/>
          <w:tblHeader/>
        </w:trPr>
        <w:tc>
          <w:tcPr>
            <w:tcW w:w="2655" w:type="dxa"/>
          </w:tcPr>
          <w:p w14:paraId="309328CE" w14:textId="77777777"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BD4EDF">
              <w:rPr>
                <w:rFonts w:ascii="Calibri" w:eastAsia="Times New Roman" w:hAnsi="Calibri" w:cs="Times New Roman"/>
                <w:color w:val="000000"/>
                <w:sz w:val="22"/>
                <w:szCs w:val="22"/>
                <w:lang w:eastAsia="en-AU"/>
              </w:rPr>
              <w:t>LoadMaxLimP</w:t>
            </w:r>
            <w:proofErr w:type="spellEnd"/>
          </w:p>
        </w:tc>
        <w:tc>
          <w:tcPr>
            <w:tcW w:w="5704" w:type="dxa"/>
            <w:shd w:val="clear" w:color="auto" w:fill="auto"/>
            <w:noWrap/>
          </w:tcPr>
          <w:p w14:paraId="18912D7F" w14:textId="3853FE17" w:rsidR="00BD4EDF" w:rsidRPr="00A451B8" w:rsidRDefault="00BD4EDF"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sidR="005F4206">
              <w:rPr>
                <w:rFonts w:ascii="Calibri" w:eastAsia="Times New Roman" w:hAnsi="Calibri" w:cs="Times New Roman"/>
                <w:color w:val="000000"/>
                <w:sz w:val="22"/>
                <w:szCs w:val="22"/>
                <w:lang w:eastAsia="en-AU"/>
              </w:rPr>
              <w:t xml:space="preserve"> </w:t>
            </w:r>
            <w:proofErr w:type="spellStart"/>
            <w:r w:rsidRPr="005F4206">
              <w:rPr>
                <w:rFonts w:ascii="Calibri" w:eastAsia="Times New Roman" w:hAnsi="Calibri" w:cs="Times New Roman"/>
                <w:i/>
                <w:color w:val="000000"/>
                <w:sz w:val="22"/>
                <w:szCs w:val="22"/>
                <w:lang w:eastAsia="en-AU"/>
              </w:rPr>
              <w:t>LoadP</w:t>
            </w:r>
            <w:proofErr w:type="spellEnd"/>
            <w:r w:rsidR="005F4206">
              <w:rPr>
                <w:rFonts w:ascii="Calibri" w:eastAsia="Times New Roman" w:hAnsi="Calibri" w:cs="Times New Roman"/>
                <w:color w:val="000000"/>
                <w:sz w:val="22"/>
                <w:szCs w:val="22"/>
                <w:lang w:eastAsia="en-AU"/>
              </w:rPr>
              <w:t xml:space="preserve"> (kW)</w:t>
            </w:r>
          </w:p>
        </w:tc>
      </w:tr>
      <w:tr w:rsidR="00A451B8" w:rsidRPr="00A451B8" w14:paraId="2338587A" w14:textId="77777777" w:rsidTr="009A0B75">
        <w:trPr>
          <w:cantSplit/>
          <w:trHeight w:val="300"/>
          <w:tblHeader/>
        </w:trPr>
        <w:tc>
          <w:tcPr>
            <w:tcW w:w="2655" w:type="dxa"/>
          </w:tcPr>
          <w:p w14:paraId="384929B2" w14:textId="77777777"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LoadMaxUpP</w:t>
            </w:r>
            <w:proofErr w:type="spellEnd"/>
          </w:p>
        </w:tc>
        <w:tc>
          <w:tcPr>
            <w:tcW w:w="5704" w:type="dxa"/>
            <w:shd w:val="clear" w:color="auto" w:fill="auto"/>
            <w:noWrap/>
          </w:tcPr>
          <w:p w14:paraId="69D17312" w14:textId="096CDA5C" w:rsidR="00A451B8"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w:t>
            </w:r>
            <w:r w:rsidR="005F4206">
              <w:rPr>
                <w:rFonts w:ascii="Calibri" w:eastAsia="Times New Roman" w:hAnsi="Calibri" w:cs="Times New Roman"/>
                <w:color w:val="000000"/>
                <w:sz w:val="22"/>
                <w:szCs w:val="22"/>
                <w:lang w:eastAsia="en-AU"/>
              </w:rPr>
              <w:t xml:space="preserve">lied to the input load profile </w:t>
            </w:r>
            <w:proofErr w:type="spellStart"/>
            <w:r w:rsidRPr="005F4206">
              <w:rPr>
                <w:rFonts w:ascii="Calibri" w:eastAsia="Times New Roman" w:hAnsi="Calibri" w:cs="Times New Roman"/>
                <w:i/>
                <w:color w:val="000000"/>
                <w:sz w:val="22"/>
                <w:szCs w:val="22"/>
                <w:lang w:eastAsia="en-AU"/>
              </w:rPr>
              <w:t>LoadP</w:t>
            </w:r>
            <w:proofErr w:type="spellEnd"/>
            <w:r>
              <w:rPr>
                <w:rFonts w:ascii="Calibri" w:eastAsia="Times New Roman" w:hAnsi="Calibri" w:cs="Times New Roman"/>
                <w:color w:val="000000"/>
                <w:sz w:val="22"/>
                <w:szCs w:val="22"/>
                <w:lang w:eastAsia="en-AU"/>
              </w:rPr>
              <w:t xml:space="preserve"> before being used by the simulator.  This can be used (for example) to smooth 10 minute data with large load steps so-as</w:t>
            </w:r>
            <w:r w:rsidR="005F4206">
              <w:rPr>
                <w:rFonts w:ascii="Calibri" w:eastAsia="Times New Roman" w:hAnsi="Calibri" w:cs="Times New Roman"/>
                <w:color w:val="000000"/>
                <w:sz w:val="22"/>
                <w:szCs w:val="22"/>
                <w:lang w:eastAsia="en-AU"/>
              </w:rPr>
              <w:t xml:space="preserve"> not to black out the simulator.</w:t>
            </w:r>
          </w:p>
        </w:tc>
      </w:tr>
      <w:tr w:rsidR="00A77F65" w:rsidRPr="00A451B8" w14:paraId="2CA2F249" w14:textId="77777777" w:rsidTr="009A0B75">
        <w:trPr>
          <w:cantSplit/>
          <w:trHeight w:val="300"/>
          <w:tblHeader/>
        </w:trPr>
        <w:tc>
          <w:tcPr>
            <w:tcW w:w="2655" w:type="dxa"/>
          </w:tcPr>
          <w:p w14:paraId="43A6F91E"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LoadMaxDownP</w:t>
            </w:r>
            <w:proofErr w:type="spellEnd"/>
          </w:p>
        </w:tc>
        <w:tc>
          <w:tcPr>
            <w:tcW w:w="5704" w:type="dxa"/>
            <w:shd w:val="clear" w:color="auto" w:fill="auto"/>
            <w:noWrap/>
          </w:tcPr>
          <w:p w14:paraId="77AFC199" w14:textId="77777777"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proofErr w:type="spellStart"/>
            <w:r w:rsidRPr="00A451B8">
              <w:rPr>
                <w:rFonts w:ascii="Calibri" w:eastAsia="Times New Roman" w:hAnsi="Calibri" w:cs="Times New Roman"/>
                <w:color w:val="000000"/>
                <w:sz w:val="22"/>
                <w:szCs w:val="22"/>
                <w:lang w:eastAsia="en-AU"/>
              </w:rPr>
              <w:t>LoadP</w:t>
            </w:r>
            <w:proofErr w:type="spellEnd"/>
            <w:r>
              <w:rPr>
                <w:rFonts w:ascii="Calibri" w:eastAsia="Times New Roman" w:hAnsi="Calibri" w:cs="Times New Roman"/>
                <w:color w:val="000000"/>
                <w:sz w:val="22"/>
                <w:szCs w:val="22"/>
                <w:lang w:eastAsia="en-AU"/>
              </w:rPr>
              <w:t>) before being used by the simulator.</w:t>
            </w:r>
          </w:p>
        </w:tc>
      </w:tr>
      <w:tr w:rsidR="00A77F65" w:rsidRPr="00A451B8" w14:paraId="2EFA073A" w14:textId="77777777" w:rsidTr="009A0B75">
        <w:trPr>
          <w:cantSplit/>
          <w:trHeight w:val="300"/>
          <w:tblHeader/>
        </w:trPr>
        <w:tc>
          <w:tcPr>
            <w:tcW w:w="2655" w:type="dxa"/>
          </w:tcPr>
          <w:p w14:paraId="02359CFC" w14:textId="77777777"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StatHystP</w:t>
            </w:r>
            <w:proofErr w:type="spellEnd"/>
          </w:p>
        </w:tc>
        <w:tc>
          <w:tcPr>
            <w:tcW w:w="5704" w:type="dxa"/>
            <w:shd w:val="clear" w:color="auto" w:fill="auto"/>
            <w:noWrap/>
          </w:tcPr>
          <w:p w14:paraId="5DD42771" w14:textId="3001A250"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r w:rsidR="005F4206">
              <w:rPr>
                <w:rFonts w:ascii="Calibri" w:eastAsia="Times New Roman" w:hAnsi="Calibri" w:cs="Times New Roman"/>
                <w:color w:val="000000"/>
                <w:sz w:val="22"/>
                <w:szCs w:val="22"/>
                <w:lang w:eastAsia="en-AU"/>
              </w:rPr>
              <w:t xml:space="preserve"> (kW)</w:t>
            </w:r>
          </w:p>
        </w:tc>
      </w:tr>
      <w:tr w:rsidR="00A77F65" w:rsidRPr="00A451B8" w14:paraId="4DDEEFCD" w14:textId="77777777" w:rsidTr="009A0B75">
        <w:trPr>
          <w:cantSplit/>
          <w:trHeight w:val="300"/>
          <w:tblHeader/>
        </w:trPr>
        <w:tc>
          <w:tcPr>
            <w:tcW w:w="2655" w:type="dxa"/>
          </w:tcPr>
          <w:p w14:paraId="48F3F92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StatSpinSetP</w:t>
            </w:r>
            <w:proofErr w:type="spellEnd"/>
          </w:p>
        </w:tc>
        <w:tc>
          <w:tcPr>
            <w:tcW w:w="5704" w:type="dxa"/>
            <w:shd w:val="clear" w:color="auto" w:fill="auto"/>
            <w:noWrap/>
            <w:hideMark/>
          </w:tcPr>
          <w:p w14:paraId="52A98EFA" w14:textId="49BC94F4"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Spinning Reserve </w:t>
            </w:r>
            <w:proofErr w:type="spellStart"/>
            <w:r w:rsidRPr="00A451B8">
              <w:rPr>
                <w:rFonts w:ascii="Calibri" w:eastAsia="Times New Roman" w:hAnsi="Calibri" w:cs="Times New Roman"/>
                <w:color w:val="000000"/>
                <w:sz w:val="22"/>
                <w:szCs w:val="22"/>
                <w:lang w:eastAsia="en-AU"/>
              </w:rPr>
              <w:t>Setpoint</w:t>
            </w:r>
            <w:proofErr w:type="spellEnd"/>
            <w:r w:rsidR="005F4206">
              <w:rPr>
                <w:rFonts w:ascii="Calibri" w:eastAsia="Times New Roman" w:hAnsi="Calibri" w:cs="Times New Roman"/>
                <w:color w:val="000000"/>
                <w:sz w:val="22"/>
                <w:szCs w:val="22"/>
                <w:lang w:eastAsia="en-AU"/>
              </w:rPr>
              <w:t xml:space="preserve"> (kW)</w:t>
            </w:r>
          </w:p>
        </w:tc>
      </w:tr>
      <w:tr w:rsidR="00A77F65" w:rsidRPr="00A451B8" w14:paraId="1B64FDB7" w14:textId="77777777" w:rsidTr="009A0B75">
        <w:trPr>
          <w:cantSplit/>
          <w:trHeight w:val="300"/>
          <w:tblHeader/>
        </w:trPr>
        <w:tc>
          <w:tcPr>
            <w:tcW w:w="2655" w:type="dxa"/>
          </w:tcPr>
          <w:p w14:paraId="7CA26349"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143FB">
              <w:rPr>
                <w:rFonts w:ascii="Calibri" w:eastAsia="Times New Roman" w:hAnsi="Calibri" w:cs="Times New Roman"/>
                <w:color w:val="000000"/>
                <w:sz w:val="22"/>
                <w:szCs w:val="22"/>
                <w:lang w:eastAsia="en-AU"/>
              </w:rPr>
              <w:t>StatMaintainSpin</w:t>
            </w:r>
            <w:proofErr w:type="spellEnd"/>
          </w:p>
        </w:tc>
        <w:tc>
          <w:tcPr>
            <w:tcW w:w="5704" w:type="dxa"/>
            <w:shd w:val="clear" w:color="auto" w:fill="auto"/>
            <w:noWrap/>
          </w:tcPr>
          <w:p w14:paraId="7CC7E339" w14:textId="77777777"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Set to 0 to allow spinning reserve to be offset by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 Set to 1 to maintain </w:t>
            </w:r>
            <w:proofErr w:type="spellStart"/>
            <w:r>
              <w:rPr>
                <w:rFonts w:ascii="Calibri" w:eastAsia="Times New Roman" w:hAnsi="Calibri" w:cs="Times New Roman"/>
                <w:color w:val="000000"/>
                <w:sz w:val="22"/>
                <w:szCs w:val="22"/>
                <w:lang w:eastAsia="en-AU"/>
              </w:rPr>
              <w:t>StatSpinSetP</w:t>
            </w:r>
            <w:proofErr w:type="spellEnd"/>
            <w:r>
              <w:rPr>
                <w:rFonts w:ascii="Calibri" w:eastAsia="Times New Roman" w:hAnsi="Calibri" w:cs="Times New Roman"/>
                <w:color w:val="000000"/>
                <w:sz w:val="22"/>
                <w:szCs w:val="22"/>
                <w:lang w:eastAsia="en-AU"/>
              </w:rPr>
              <w:t xml:space="preserve"> at all times</w:t>
            </w:r>
          </w:p>
        </w:tc>
      </w:tr>
      <w:tr w:rsidR="00A77F65" w:rsidRPr="00A451B8" w14:paraId="7D442BAF" w14:textId="77777777" w:rsidTr="009A0B75">
        <w:trPr>
          <w:cantSplit/>
          <w:trHeight w:val="300"/>
          <w:tblHeader/>
        </w:trPr>
        <w:tc>
          <w:tcPr>
            <w:tcW w:w="2655" w:type="dxa"/>
          </w:tcPr>
          <w:p w14:paraId="0C6620A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GenBlackCfg</w:t>
            </w:r>
            <w:proofErr w:type="spellEnd"/>
          </w:p>
        </w:tc>
        <w:tc>
          <w:tcPr>
            <w:tcW w:w="5704" w:type="dxa"/>
            <w:shd w:val="clear" w:color="auto" w:fill="auto"/>
            <w:noWrap/>
            <w:hideMark/>
          </w:tcPr>
          <w:p w14:paraId="44FEC7CF" w14:textId="05454C7C" w:rsidR="00A77F65" w:rsidRPr="00A451B8" w:rsidRDefault="00A77F65"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14:paraId="7026C241" w14:textId="77777777" w:rsidTr="009A0B75">
        <w:trPr>
          <w:cantSplit/>
          <w:trHeight w:val="300"/>
          <w:tblHeader/>
        </w:trPr>
        <w:tc>
          <w:tcPr>
            <w:tcW w:w="2655" w:type="dxa"/>
          </w:tcPr>
          <w:p w14:paraId="3B4CD076"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GenAvailCfg</w:t>
            </w:r>
            <w:proofErr w:type="spellEnd"/>
          </w:p>
        </w:tc>
        <w:tc>
          <w:tcPr>
            <w:tcW w:w="5704" w:type="dxa"/>
            <w:shd w:val="clear" w:color="auto" w:fill="auto"/>
            <w:noWrap/>
            <w:hideMark/>
          </w:tcPr>
          <w:p w14:paraId="0CE60A53"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14:paraId="2CA0A67E" w14:textId="77777777" w:rsidTr="009A0B75">
        <w:trPr>
          <w:cantSplit/>
          <w:trHeight w:val="300"/>
          <w:tblHeader/>
        </w:trPr>
        <w:tc>
          <w:tcPr>
            <w:tcW w:w="2655" w:type="dxa"/>
          </w:tcPr>
          <w:p w14:paraId="19F728FC" w14:textId="7777777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GenMinRunTPa</w:t>
            </w:r>
            <w:proofErr w:type="spellEnd"/>
          </w:p>
        </w:tc>
        <w:tc>
          <w:tcPr>
            <w:tcW w:w="5704" w:type="dxa"/>
            <w:shd w:val="clear" w:color="auto" w:fill="auto"/>
            <w:noWrap/>
            <w:hideMark/>
          </w:tcPr>
          <w:p w14:paraId="39EBF848" w14:textId="4E93DFA7"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r w:rsidR="005F4206">
              <w:rPr>
                <w:rFonts w:ascii="Calibri" w:eastAsia="Times New Roman" w:hAnsi="Calibri" w:cs="Times New Roman"/>
                <w:color w:val="000000"/>
                <w:sz w:val="22"/>
                <w:szCs w:val="22"/>
                <w:lang w:eastAsia="en-AU"/>
              </w:rPr>
              <w:t xml:space="preserve"> (s)</w:t>
            </w:r>
          </w:p>
        </w:tc>
      </w:tr>
      <w:tr w:rsidR="003650FF" w:rsidRPr="00A451B8" w14:paraId="7CCF3562" w14:textId="77777777" w:rsidTr="009A0B75">
        <w:trPr>
          <w:cantSplit/>
          <w:trHeight w:val="300"/>
          <w:tblHeader/>
        </w:trPr>
        <w:tc>
          <w:tcPr>
            <w:tcW w:w="2655" w:type="dxa"/>
          </w:tcPr>
          <w:p w14:paraId="2A1FFC6D" w14:textId="77777777"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proofErr w:type="spellStart"/>
            <w:r w:rsidRPr="003650FF">
              <w:rPr>
                <w:rFonts w:ascii="Calibri" w:eastAsia="Times New Roman" w:hAnsi="Calibri" w:cs="Times New Roman"/>
                <w:color w:val="000000"/>
                <w:sz w:val="22"/>
                <w:szCs w:val="22"/>
                <w:lang w:eastAsia="en-AU"/>
              </w:rPr>
              <w:t>GenSwitchDownDelayT</w:t>
            </w:r>
            <w:proofErr w:type="spellEnd"/>
          </w:p>
        </w:tc>
        <w:tc>
          <w:tcPr>
            <w:tcW w:w="5704" w:type="dxa"/>
            <w:shd w:val="clear" w:color="auto" w:fill="auto"/>
            <w:noWrap/>
          </w:tcPr>
          <w:p w14:paraId="2823B478" w14:textId="19F7E2C3"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proofErr w:type="spellStart"/>
            <w:r w:rsidRPr="003650FF">
              <w:rPr>
                <w:rFonts w:ascii="Calibri" w:eastAsia="Times New Roman" w:hAnsi="Calibri" w:cs="Times New Roman"/>
                <w:color w:val="000000"/>
                <w:sz w:val="22"/>
                <w:szCs w:val="22"/>
                <w:lang w:eastAsia="en-AU"/>
              </w:rPr>
              <w:t>GenCfgSetP</w:t>
            </w:r>
            <w:proofErr w:type="spellEnd"/>
            <w:r w:rsidRPr="003650FF">
              <w:rPr>
                <w:rFonts w:ascii="Calibri" w:eastAsia="Times New Roman" w:hAnsi="Calibri" w:cs="Times New Roman"/>
                <w:color w:val="000000"/>
                <w:sz w:val="22"/>
                <w:szCs w:val="22"/>
                <w:lang w:eastAsia="en-AU"/>
              </w:rPr>
              <w:t xml:space="preserve">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r w:rsidR="005F4206">
              <w:rPr>
                <w:rFonts w:ascii="Calibri" w:eastAsia="Times New Roman" w:hAnsi="Calibri" w:cs="Times New Roman"/>
                <w:color w:val="000000"/>
                <w:sz w:val="22"/>
                <w:szCs w:val="22"/>
                <w:lang w:eastAsia="en-AU"/>
              </w:rPr>
              <w:t xml:space="preserve"> (s)</w:t>
            </w:r>
          </w:p>
        </w:tc>
      </w:tr>
      <w:tr w:rsidR="005F4206" w:rsidRPr="00A451B8" w14:paraId="434A6F5E" w14:textId="77777777" w:rsidTr="009A0B75">
        <w:trPr>
          <w:cantSplit/>
          <w:trHeight w:val="300"/>
          <w:tblHeader/>
        </w:trPr>
        <w:tc>
          <w:tcPr>
            <w:tcW w:w="2655" w:type="dxa"/>
          </w:tcPr>
          <w:p w14:paraId="7CED1B1C" w14:textId="41CD18CA" w:rsidR="005F4206" w:rsidRPr="003650FF"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3650FF">
              <w:rPr>
                <w:rFonts w:ascii="Calibri" w:eastAsia="Times New Roman" w:hAnsi="Calibri" w:cs="Times New Roman"/>
                <w:color w:val="000000"/>
                <w:sz w:val="22"/>
                <w:szCs w:val="22"/>
                <w:lang w:eastAsia="en-AU"/>
              </w:rPr>
              <w:t>GenSwitch</w:t>
            </w:r>
            <w:r>
              <w:rPr>
                <w:rFonts w:ascii="Calibri" w:eastAsia="Times New Roman" w:hAnsi="Calibri" w:cs="Times New Roman"/>
                <w:color w:val="000000"/>
                <w:sz w:val="22"/>
                <w:szCs w:val="22"/>
                <w:lang w:eastAsia="en-AU"/>
              </w:rPr>
              <w:t>UpD</w:t>
            </w:r>
            <w:r w:rsidRPr="003650FF">
              <w:rPr>
                <w:rFonts w:ascii="Calibri" w:eastAsia="Times New Roman" w:hAnsi="Calibri" w:cs="Times New Roman"/>
                <w:color w:val="000000"/>
                <w:sz w:val="22"/>
                <w:szCs w:val="22"/>
                <w:lang w:eastAsia="en-AU"/>
              </w:rPr>
              <w:t>elayT</w:t>
            </w:r>
            <w:proofErr w:type="spellEnd"/>
          </w:p>
        </w:tc>
        <w:tc>
          <w:tcPr>
            <w:tcW w:w="5704" w:type="dxa"/>
            <w:shd w:val="clear" w:color="auto" w:fill="auto"/>
            <w:noWrap/>
          </w:tcPr>
          <w:p w14:paraId="2F35F024" w14:textId="22D19EF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Switch-up Delay Time.  Set this to delay generator switch-ups, until </w:t>
            </w:r>
            <w:proofErr w:type="spellStart"/>
            <w:r w:rsidRPr="003650FF">
              <w:rPr>
                <w:rFonts w:ascii="Calibri" w:eastAsia="Times New Roman" w:hAnsi="Calibri" w:cs="Times New Roman"/>
                <w:color w:val="000000"/>
                <w:sz w:val="22"/>
                <w:szCs w:val="22"/>
                <w:lang w:eastAsia="en-AU"/>
              </w:rPr>
              <w:t>GenCfgSetP</w:t>
            </w:r>
            <w:proofErr w:type="spellEnd"/>
            <w:r w:rsidRPr="003650FF">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&gt;</w:t>
            </w:r>
            <w:r w:rsidRPr="003650FF">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upper configuration power for this amount of time (s)</w:t>
            </w:r>
          </w:p>
        </w:tc>
      </w:tr>
      <w:tr w:rsidR="005F4206" w:rsidRPr="00A451B8" w14:paraId="037C27D3" w14:textId="77777777" w:rsidTr="009A0B75">
        <w:trPr>
          <w:cantSplit/>
          <w:trHeight w:val="300"/>
          <w:tblHeader/>
        </w:trPr>
        <w:tc>
          <w:tcPr>
            <w:tcW w:w="2655" w:type="dxa"/>
          </w:tcPr>
          <w:p w14:paraId="343FEFF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Gen#MaxP</w:t>
            </w:r>
            <w:proofErr w:type="spellEnd"/>
          </w:p>
        </w:tc>
        <w:tc>
          <w:tcPr>
            <w:tcW w:w="5704" w:type="dxa"/>
            <w:shd w:val="clear" w:color="auto" w:fill="auto"/>
            <w:noWrap/>
            <w:hideMark/>
          </w:tcPr>
          <w:p w14:paraId="13E641EF" w14:textId="721F2FCB"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xml:space="preserve"># represents Gen ID </w:t>
            </w:r>
            <w:r>
              <w:rPr>
                <w:rFonts w:ascii="Calibri" w:eastAsia="Times New Roman" w:hAnsi="Calibri" w:cs="Times New Roman"/>
                <w:color w:val="000000"/>
                <w:sz w:val="22"/>
                <w:szCs w:val="22"/>
                <w:lang w:eastAsia="en-AU"/>
              </w:rPr>
              <w:t>1-8 (kW)</w:t>
            </w:r>
          </w:p>
        </w:tc>
      </w:tr>
      <w:tr w:rsidR="005F4206" w:rsidRPr="00A451B8" w14:paraId="0F044BBF" w14:textId="77777777" w:rsidTr="009A0B75">
        <w:trPr>
          <w:cantSplit/>
          <w:trHeight w:val="300"/>
          <w:tblHeader/>
        </w:trPr>
        <w:tc>
          <w:tcPr>
            <w:tcW w:w="2655" w:type="dxa"/>
          </w:tcPr>
          <w:p w14:paraId="4D106D6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Gen#MinRunTPa</w:t>
            </w:r>
            <w:proofErr w:type="spellEnd"/>
          </w:p>
        </w:tc>
        <w:tc>
          <w:tcPr>
            <w:tcW w:w="5704" w:type="dxa"/>
            <w:shd w:val="clear" w:color="auto" w:fill="auto"/>
            <w:noWrap/>
            <w:hideMark/>
          </w:tcPr>
          <w:p w14:paraId="0A4187D2" w14:textId="3179725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r>
              <w:rPr>
                <w:rFonts w:ascii="Calibri" w:eastAsia="Times New Roman" w:hAnsi="Calibri" w:cs="Times New Roman"/>
                <w:color w:val="000000"/>
                <w:sz w:val="22"/>
                <w:szCs w:val="22"/>
                <w:lang w:eastAsia="en-AU"/>
              </w:rPr>
              <w:t xml:space="preserve"> (s)</w:t>
            </w:r>
          </w:p>
        </w:tc>
      </w:tr>
      <w:tr w:rsidR="005F4206" w:rsidRPr="00A451B8" w14:paraId="5B0F2634" w14:textId="77777777" w:rsidTr="009A0B75">
        <w:trPr>
          <w:cantSplit/>
          <w:trHeight w:val="300"/>
          <w:tblHeader/>
        </w:trPr>
        <w:tc>
          <w:tcPr>
            <w:tcW w:w="2655" w:type="dxa"/>
          </w:tcPr>
          <w:p w14:paraId="32DAAAA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Gen#IdealPctP</w:t>
            </w:r>
            <w:proofErr w:type="spellEnd"/>
          </w:p>
        </w:tc>
        <w:tc>
          <w:tcPr>
            <w:tcW w:w="5704" w:type="dxa"/>
            <w:shd w:val="clear" w:color="auto" w:fill="auto"/>
            <w:noWrap/>
            <w:hideMark/>
          </w:tcPr>
          <w:p w14:paraId="09D2122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Generator # Ideal Load </w:t>
            </w:r>
            <w:proofErr w:type="spellStart"/>
            <w:r w:rsidRPr="00A451B8">
              <w:rPr>
                <w:rFonts w:ascii="Calibri" w:eastAsia="Times New Roman" w:hAnsi="Calibri" w:cs="Times New Roman"/>
                <w:color w:val="000000"/>
                <w:sz w:val="22"/>
                <w:szCs w:val="22"/>
                <w:lang w:eastAsia="en-AU"/>
              </w:rPr>
              <w:t>Setpoint</w:t>
            </w:r>
            <w:proofErr w:type="spellEnd"/>
            <w:r w:rsidRPr="00A451B8">
              <w:rPr>
                <w:rFonts w:ascii="Calibri" w:eastAsia="Times New Roman" w:hAnsi="Calibri" w:cs="Times New Roman"/>
                <w:color w:val="000000"/>
                <w:sz w:val="22"/>
                <w:szCs w:val="22"/>
                <w:lang w:eastAsia="en-AU"/>
              </w:rPr>
              <w:t xml:space="preserve"> (% of </w:t>
            </w:r>
            <w:proofErr w:type="spellStart"/>
            <w:r w:rsidRPr="00A451B8">
              <w:rPr>
                <w:rFonts w:ascii="Calibri" w:eastAsia="Times New Roman" w:hAnsi="Calibri" w:cs="Times New Roman"/>
                <w:color w:val="000000"/>
                <w:sz w:val="22"/>
                <w:szCs w:val="22"/>
                <w:lang w:eastAsia="en-AU"/>
              </w:rPr>
              <w:t>MaxP</w:t>
            </w:r>
            <w:proofErr w:type="spellEnd"/>
            <w:r w:rsidRPr="00A451B8">
              <w:rPr>
                <w:rFonts w:ascii="Calibri" w:eastAsia="Times New Roman" w:hAnsi="Calibri" w:cs="Times New Roman"/>
                <w:color w:val="000000"/>
                <w:sz w:val="22"/>
                <w:szCs w:val="22"/>
                <w:lang w:eastAsia="en-AU"/>
              </w:rPr>
              <w:t>)</w:t>
            </w:r>
          </w:p>
        </w:tc>
      </w:tr>
      <w:tr w:rsidR="005F4206" w:rsidRPr="00A451B8" w14:paraId="5241CCC9" w14:textId="77777777" w:rsidTr="009A0B75">
        <w:trPr>
          <w:cantSplit/>
          <w:trHeight w:val="300"/>
          <w:tblHeader/>
        </w:trPr>
        <w:tc>
          <w:tcPr>
            <w:tcW w:w="2655" w:type="dxa"/>
          </w:tcPr>
          <w:p w14:paraId="6F39700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Gen#Service#T</w:t>
            </w:r>
            <w:proofErr w:type="spellEnd"/>
          </w:p>
        </w:tc>
        <w:tc>
          <w:tcPr>
            <w:tcW w:w="5704" w:type="dxa"/>
            <w:shd w:val="clear" w:color="auto" w:fill="auto"/>
            <w:noWrap/>
          </w:tcPr>
          <w:p w14:paraId="098BC64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 Service Interval (h).  After this amount of run hours have elapsed, the generator is taken offline for </w:t>
            </w:r>
            <w:proofErr w:type="spellStart"/>
            <w:r>
              <w:rPr>
                <w:rFonts w:ascii="Calibri" w:eastAsia="Times New Roman" w:hAnsi="Calibri" w:cs="Times New Roman"/>
                <w:color w:val="000000"/>
                <w:sz w:val="22"/>
                <w:szCs w:val="22"/>
                <w:lang w:eastAsia="en-AU"/>
              </w:rPr>
              <w:t>Gen#Service#OutT</w:t>
            </w:r>
            <w:proofErr w:type="spellEnd"/>
            <w:r>
              <w:rPr>
                <w:rFonts w:ascii="Calibri" w:eastAsia="Times New Roman" w:hAnsi="Calibri" w:cs="Times New Roman"/>
                <w:color w:val="000000"/>
                <w:sz w:val="22"/>
                <w:szCs w:val="22"/>
                <w:lang w:eastAsia="en-AU"/>
              </w:rPr>
              <w:t xml:space="preserve"> hours.</w:t>
            </w:r>
          </w:p>
        </w:tc>
      </w:tr>
      <w:tr w:rsidR="005F4206" w:rsidRPr="00A451B8" w14:paraId="541DB7E6" w14:textId="77777777" w:rsidTr="009A0B75">
        <w:trPr>
          <w:cantSplit/>
          <w:trHeight w:val="300"/>
          <w:tblHeader/>
        </w:trPr>
        <w:tc>
          <w:tcPr>
            <w:tcW w:w="2655" w:type="dxa"/>
          </w:tcPr>
          <w:p w14:paraId="415A09B2"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lastRenderedPageBreak/>
              <w:t>Gen#Service#OutT</w:t>
            </w:r>
            <w:proofErr w:type="spellEnd"/>
          </w:p>
        </w:tc>
        <w:tc>
          <w:tcPr>
            <w:tcW w:w="5704" w:type="dxa"/>
            <w:shd w:val="clear" w:color="auto" w:fill="auto"/>
            <w:noWrap/>
          </w:tcPr>
          <w:p w14:paraId="3632C0DD"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5F4206" w:rsidRPr="00A451B8" w14:paraId="6B15E39D" w14:textId="77777777" w:rsidTr="009A0B75">
        <w:trPr>
          <w:cantSplit/>
          <w:trHeight w:val="300"/>
          <w:tblHeader/>
        </w:trPr>
        <w:tc>
          <w:tcPr>
            <w:tcW w:w="2655" w:type="dxa"/>
          </w:tcPr>
          <w:p w14:paraId="1324D5B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GenConfig</w:t>
            </w:r>
            <w:proofErr w:type="spellEnd"/>
            <w:r w:rsidRPr="00A451B8">
              <w:rPr>
                <w:rFonts w:ascii="Calibri" w:eastAsia="Times New Roman" w:hAnsi="Calibri" w:cs="Times New Roman"/>
                <w:color w:val="000000"/>
                <w:sz w:val="22"/>
                <w:szCs w:val="22"/>
                <w:lang w:eastAsia="en-AU"/>
              </w:rPr>
              <w:t>#</w:t>
            </w:r>
          </w:p>
        </w:tc>
        <w:tc>
          <w:tcPr>
            <w:tcW w:w="5704" w:type="dxa"/>
            <w:shd w:val="clear" w:color="auto" w:fill="auto"/>
            <w:noWrap/>
            <w:hideMark/>
          </w:tcPr>
          <w:p w14:paraId="0726805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5F4206" w:rsidRPr="00A451B8" w14:paraId="3FB5C2E8" w14:textId="77777777" w:rsidTr="009A0B75">
        <w:trPr>
          <w:cantSplit/>
          <w:trHeight w:val="300"/>
          <w:tblHeader/>
        </w:trPr>
        <w:tc>
          <w:tcPr>
            <w:tcW w:w="2655" w:type="dxa"/>
          </w:tcPr>
          <w:p w14:paraId="41C9FAB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PvAvailP</w:t>
            </w:r>
            <w:proofErr w:type="spellEnd"/>
          </w:p>
        </w:tc>
        <w:tc>
          <w:tcPr>
            <w:tcW w:w="5704" w:type="dxa"/>
            <w:shd w:val="clear" w:color="auto" w:fill="auto"/>
            <w:noWrap/>
            <w:hideMark/>
          </w:tcPr>
          <w:p w14:paraId="7CA421E8" w14:textId="475038BC"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Available </w:t>
            </w:r>
            <w:r>
              <w:rPr>
                <w:rFonts w:ascii="Calibri" w:eastAsia="Times New Roman" w:hAnsi="Calibri" w:cs="Times New Roman"/>
                <w:color w:val="000000"/>
                <w:sz w:val="22"/>
                <w:szCs w:val="22"/>
                <w:lang w:eastAsia="en-AU"/>
              </w:rPr>
              <w:t xml:space="preserve">Instantaneous </w:t>
            </w:r>
            <w:r w:rsidRPr="00A451B8">
              <w:rPr>
                <w:rFonts w:ascii="Calibri" w:eastAsia="Times New Roman" w:hAnsi="Calibri" w:cs="Times New Roman"/>
                <w:color w:val="000000"/>
                <w:sz w:val="22"/>
                <w:szCs w:val="22"/>
                <w:lang w:eastAsia="en-AU"/>
              </w:rPr>
              <w:t>Solar Energy</w:t>
            </w:r>
            <w:r>
              <w:rPr>
                <w:rFonts w:ascii="Calibri" w:eastAsia="Times New Roman" w:hAnsi="Calibri" w:cs="Times New Roman"/>
                <w:color w:val="000000"/>
                <w:sz w:val="22"/>
                <w:szCs w:val="22"/>
                <w:lang w:eastAsia="en-AU"/>
              </w:rPr>
              <w:t xml:space="preserve"> (kW).  This is the main input used to determine how much solar energy can be used.</w:t>
            </w:r>
          </w:p>
        </w:tc>
      </w:tr>
      <w:tr w:rsidR="005F4206" w:rsidRPr="00A451B8" w14:paraId="784DAAA7" w14:textId="77777777" w:rsidTr="009A0B75">
        <w:trPr>
          <w:cantSplit/>
          <w:trHeight w:val="300"/>
          <w:tblHeader/>
        </w:trPr>
        <w:tc>
          <w:tcPr>
            <w:tcW w:w="2655" w:type="dxa"/>
          </w:tcPr>
          <w:p w14:paraId="3B03216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492C4C">
              <w:rPr>
                <w:rFonts w:ascii="Calibri" w:eastAsia="Times New Roman" w:hAnsi="Calibri" w:cs="Times New Roman"/>
                <w:color w:val="000000"/>
                <w:sz w:val="22"/>
                <w:szCs w:val="22"/>
                <w:lang w:eastAsia="en-AU"/>
              </w:rPr>
              <w:t>PvMaxLimP</w:t>
            </w:r>
            <w:proofErr w:type="spellEnd"/>
          </w:p>
        </w:tc>
        <w:tc>
          <w:tcPr>
            <w:tcW w:w="5704" w:type="dxa"/>
            <w:shd w:val="clear" w:color="auto" w:fill="auto"/>
            <w:noWrap/>
          </w:tcPr>
          <w:p w14:paraId="02259EE7" w14:textId="2ADF8FFC" w:rsidR="005F4206" w:rsidRP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available solar energy </w:t>
            </w:r>
            <w:proofErr w:type="spellStart"/>
            <w:r w:rsidRPr="005F4206">
              <w:rPr>
                <w:rFonts w:ascii="Calibri" w:eastAsia="Times New Roman" w:hAnsi="Calibri" w:cs="Times New Roman"/>
                <w:i/>
                <w:color w:val="000000"/>
                <w:sz w:val="22"/>
                <w:szCs w:val="22"/>
                <w:lang w:eastAsia="en-AU"/>
              </w:rPr>
              <w:t>PvAvailP</w:t>
            </w:r>
            <w:proofErr w:type="spellEnd"/>
            <w:r>
              <w:rPr>
                <w:rFonts w:ascii="Calibri" w:eastAsia="Times New Roman" w:hAnsi="Calibri" w:cs="Times New Roman"/>
                <w:color w:val="000000"/>
                <w:sz w:val="22"/>
                <w:szCs w:val="22"/>
                <w:lang w:eastAsia="en-AU"/>
              </w:rPr>
              <w:t xml:space="preserve"> (kW)</w:t>
            </w:r>
          </w:p>
        </w:tc>
      </w:tr>
      <w:tr w:rsidR="005F4206" w:rsidRPr="00A451B8" w14:paraId="1DFFCE46" w14:textId="77777777" w:rsidTr="009A0B75">
        <w:trPr>
          <w:cantSplit/>
          <w:trHeight w:val="300"/>
          <w:tblHeader/>
        </w:trPr>
        <w:tc>
          <w:tcPr>
            <w:tcW w:w="2655" w:type="dxa"/>
          </w:tcPr>
          <w:p w14:paraId="5698C5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roofErr w:type="spellEnd"/>
          </w:p>
        </w:tc>
        <w:tc>
          <w:tcPr>
            <w:tcW w:w="5704" w:type="dxa"/>
            <w:shd w:val="clear" w:color="auto" w:fill="auto"/>
            <w:noWrap/>
          </w:tcPr>
          <w:p w14:paraId="3DD7E1D7" w14:textId="629FC8E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 (s)</w:t>
            </w:r>
          </w:p>
        </w:tc>
      </w:tr>
      <w:tr w:rsidR="005F4206" w:rsidRPr="00A451B8" w14:paraId="11A08481" w14:textId="77777777" w:rsidTr="009A0B75">
        <w:trPr>
          <w:cantSplit/>
          <w:trHeight w:val="300"/>
          <w:tblHeader/>
        </w:trPr>
        <w:tc>
          <w:tcPr>
            <w:tcW w:w="2655" w:type="dxa"/>
          </w:tcPr>
          <w:p w14:paraId="79990CBF"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7F4B46">
              <w:rPr>
                <w:rFonts w:ascii="Calibri" w:eastAsia="Times New Roman" w:hAnsi="Calibri" w:cs="Times New Roman"/>
                <w:color w:val="000000"/>
                <w:sz w:val="22"/>
                <w:szCs w:val="22"/>
                <w:lang w:eastAsia="en-AU"/>
              </w:rPr>
              <w:t>ShedIdealPct</w:t>
            </w:r>
            <w:proofErr w:type="spellEnd"/>
          </w:p>
        </w:tc>
        <w:tc>
          <w:tcPr>
            <w:tcW w:w="5704" w:type="dxa"/>
            <w:shd w:val="clear" w:color="auto" w:fill="auto"/>
            <w:noWrap/>
          </w:tcPr>
          <w:p w14:paraId="7F8AF9DD" w14:textId="31E9C14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Ideal load factor to maintain by limiting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 (% of online rated load)</w:t>
            </w:r>
          </w:p>
        </w:tc>
      </w:tr>
      <w:tr w:rsidR="005F4206" w:rsidRPr="00A451B8" w14:paraId="68388660" w14:textId="77777777" w:rsidTr="009A0B75">
        <w:trPr>
          <w:cantSplit/>
          <w:trHeight w:val="300"/>
          <w:tblHeader/>
        </w:trPr>
        <w:tc>
          <w:tcPr>
            <w:tcW w:w="2655" w:type="dxa"/>
          </w:tcPr>
          <w:p w14:paraId="56080E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LoadP</w:t>
            </w:r>
            <w:proofErr w:type="spellEnd"/>
          </w:p>
        </w:tc>
        <w:tc>
          <w:tcPr>
            <w:tcW w:w="5704" w:type="dxa"/>
            <w:shd w:val="clear" w:color="auto" w:fill="auto"/>
            <w:noWrap/>
          </w:tcPr>
          <w:p w14:paraId="0E0EC8C3" w14:textId="581536D3"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Size of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 (kW).  This is the main input used to determine how much load can be controlled.</w:t>
            </w:r>
          </w:p>
        </w:tc>
      </w:tr>
      <w:tr w:rsidR="005F4206" w:rsidRPr="00A451B8" w14:paraId="2717E780" w14:textId="77777777" w:rsidTr="009A0B75">
        <w:trPr>
          <w:cantSplit/>
          <w:trHeight w:val="300"/>
          <w:tblHeader/>
        </w:trPr>
        <w:tc>
          <w:tcPr>
            <w:tcW w:w="2655" w:type="dxa"/>
          </w:tcPr>
          <w:p w14:paraId="51DA1F54" w14:textId="25F52E14"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BattRatedE</w:t>
            </w:r>
            <w:proofErr w:type="spellEnd"/>
          </w:p>
        </w:tc>
        <w:tc>
          <w:tcPr>
            <w:tcW w:w="5704" w:type="dxa"/>
            <w:shd w:val="clear" w:color="auto" w:fill="auto"/>
            <w:noWrap/>
          </w:tcPr>
          <w:p w14:paraId="37F0AC89" w14:textId="7F2CEF8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Rated 100% charge level of battery (kWh)</w:t>
            </w:r>
          </w:p>
        </w:tc>
      </w:tr>
      <w:tr w:rsidR="005F4206" w:rsidRPr="00A451B8" w14:paraId="494139BB" w14:textId="77777777" w:rsidTr="009A0B75">
        <w:trPr>
          <w:cantSplit/>
          <w:trHeight w:val="300"/>
          <w:tblHeader/>
        </w:trPr>
        <w:tc>
          <w:tcPr>
            <w:tcW w:w="2655" w:type="dxa"/>
          </w:tcPr>
          <w:p w14:paraId="51CB0A7F" w14:textId="6A5DA90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BattMaxE</w:t>
            </w:r>
            <w:proofErr w:type="spellEnd"/>
          </w:p>
        </w:tc>
        <w:tc>
          <w:tcPr>
            <w:tcW w:w="5704" w:type="dxa"/>
            <w:shd w:val="clear" w:color="auto" w:fill="auto"/>
            <w:noWrap/>
          </w:tcPr>
          <w:p w14:paraId="755E99DA" w14:textId="79EF07AE"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High charge level at which to be able to provide diesel off support (kWh)</w:t>
            </w:r>
          </w:p>
        </w:tc>
      </w:tr>
      <w:tr w:rsidR="005F4206" w:rsidRPr="00A451B8" w14:paraId="4268A9E1" w14:textId="77777777" w:rsidTr="009A0B75">
        <w:trPr>
          <w:cantSplit/>
          <w:trHeight w:val="300"/>
          <w:tblHeader/>
        </w:trPr>
        <w:tc>
          <w:tcPr>
            <w:tcW w:w="2655" w:type="dxa"/>
          </w:tcPr>
          <w:p w14:paraId="1D11190F" w14:textId="6463989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BattMinE</w:t>
            </w:r>
            <w:proofErr w:type="spellEnd"/>
          </w:p>
        </w:tc>
        <w:tc>
          <w:tcPr>
            <w:tcW w:w="5704" w:type="dxa"/>
            <w:shd w:val="clear" w:color="auto" w:fill="auto"/>
            <w:noWrap/>
          </w:tcPr>
          <w:p w14:paraId="33FB1530" w14:textId="62A0566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Low charge level at which to require diesels to recharge (kWh)</w:t>
            </w:r>
          </w:p>
        </w:tc>
      </w:tr>
      <w:tr w:rsidR="005F4206" w:rsidRPr="00A451B8" w14:paraId="30FE08B0" w14:textId="77777777" w:rsidTr="009A0B75">
        <w:trPr>
          <w:cantSplit/>
          <w:trHeight w:val="300"/>
          <w:tblHeader/>
        </w:trPr>
        <w:tc>
          <w:tcPr>
            <w:tcW w:w="2655" w:type="dxa"/>
          </w:tcPr>
          <w:p w14:paraId="3D5EEC5A" w14:textId="0E3D9CC8"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BattMaxP</w:t>
            </w:r>
            <w:proofErr w:type="spellEnd"/>
          </w:p>
        </w:tc>
        <w:tc>
          <w:tcPr>
            <w:tcW w:w="5704" w:type="dxa"/>
            <w:shd w:val="clear" w:color="auto" w:fill="auto"/>
            <w:noWrap/>
          </w:tcPr>
          <w:p w14:paraId="7D9DFCF4" w14:textId="669AB97D"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Maximum output power (</w:t>
            </w:r>
            <w:proofErr w:type="spellStart"/>
            <w:r w:rsidRPr="009B0E1A">
              <w:rPr>
                <w:rFonts w:ascii="Calibri" w:eastAsia="Times New Roman" w:hAnsi="Calibri" w:cs="Times New Roman"/>
                <w:color w:val="000000"/>
                <w:sz w:val="22"/>
                <w:szCs w:val="22"/>
                <w:lang w:eastAsia="en-AU"/>
              </w:rPr>
              <w:t>eg</w:t>
            </w:r>
            <w:proofErr w:type="spellEnd"/>
            <w:r w:rsidRPr="009B0E1A">
              <w:rPr>
                <w:rFonts w:ascii="Calibri" w:eastAsia="Times New Roman" w:hAnsi="Calibri" w:cs="Times New Roman"/>
                <w:color w:val="000000"/>
                <w:sz w:val="22"/>
                <w:szCs w:val="22"/>
                <w:lang w:eastAsia="en-AU"/>
              </w:rPr>
              <w:t>. Inverter size) (kW)</w:t>
            </w:r>
          </w:p>
        </w:tc>
      </w:tr>
      <w:tr w:rsidR="005F4206" w:rsidRPr="00A451B8" w14:paraId="5DD8B14F" w14:textId="77777777" w:rsidTr="009A0B75">
        <w:trPr>
          <w:cantSplit/>
          <w:trHeight w:val="300"/>
          <w:tblHeader/>
        </w:trPr>
        <w:tc>
          <w:tcPr>
            <w:tcW w:w="2655" w:type="dxa"/>
          </w:tcPr>
          <w:p w14:paraId="5908D6F2" w14:textId="5D1BE83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BattMinP</w:t>
            </w:r>
            <w:proofErr w:type="spellEnd"/>
          </w:p>
        </w:tc>
        <w:tc>
          <w:tcPr>
            <w:tcW w:w="5704" w:type="dxa"/>
            <w:shd w:val="clear" w:color="auto" w:fill="auto"/>
            <w:noWrap/>
          </w:tcPr>
          <w:p w14:paraId="432AD921" w14:textId="304A42EC"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Maximum recharge power (</w:t>
            </w:r>
            <w:proofErr w:type="spellStart"/>
            <w:r w:rsidRPr="009B0E1A">
              <w:rPr>
                <w:rFonts w:ascii="Calibri" w:eastAsia="Times New Roman" w:hAnsi="Calibri" w:cs="Times New Roman"/>
                <w:color w:val="000000"/>
                <w:sz w:val="22"/>
                <w:szCs w:val="22"/>
                <w:lang w:eastAsia="en-AU"/>
              </w:rPr>
              <w:t>eg</w:t>
            </w:r>
            <w:proofErr w:type="spellEnd"/>
            <w:r w:rsidRPr="009B0E1A">
              <w:rPr>
                <w:rFonts w:ascii="Calibri" w:eastAsia="Times New Roman" w:hAnsi="Calibri" w:cs="Times New Roman"/>
                <w:color w:val="000000"/>
                <w:sz w:val="22"/>
                <w:szCs w:val="22"/>
                <w:lang w:eastAsia="en-AU"/>
              </w:rPr>
              <w:t>. Inverter size) (kW)</w:t>
            </w:r>
          </w:p>
        </w:tc>
      </w:tr>
      <w:tr w:rsidR="005F4206" w:rsidRPr="00A451B8" w14:paraId="41746CC7" w14:textId="77777777" w:rsidTr="009A0B75">
        <w:trPr>
          <w:cantSplit/>
          <w:trHeight w:val="300"/>
          <w:tblHeader/>
        </w:trPr>
        <w:tc>
          <w:tcPr>
            <w:tcW w:w="2655" w:type="dxa"/>
          </w:tcPr>
          <w:p w14:paraId="1D0BB1DC" w14:textId="784A3A45"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BattEfficiencyPct</w:t>
            </w:r>
            <w:proofErr w:type="spellEnd"/>
          </w:p>
        </w:tc>
        <w:tc>
          <w:tcPr>
            <w:tcW w:w="5704" w:type="dxa"/>
            <w:shd w:val="clear" w:color="auto" w:fill="auto"/>
            <w:noWrap/>
          </w:tcPr>
          <w:p w14:paraId="64B2FBD8" w14:textId="741DB0BB"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Battery charging efficiency (%)</w:t>
            </w:r>
          </w:p>
        </w:tc>
      </w:tr>
      <w:tr w:rsidR="005F4206" w:rsidRPr="00A451B8" w14:paraId="6DAF940F" w14:textId="77777777" w:rsidTr="009A0B75">
        <w:trPr>
          <w:cantSplit/>
          <w:trHeight w:val="300"/>
          <w:tblHeader/>
        </w:trPr>
        <w:tc>
          <w:tcPr>
            <w:tcW w:w="2655" w:type="dxa"/>
          </w:tcPr>
          <w:p w14:paraId="1CBFD60B" w14:textId="6D929973"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9B0E1A">
              <w:rPr>
                <w:rFonts w:ascii="Calibri" w:eastAsia="Times New Roman" w:hAnsi="Calibri" w:cs="Times New Roman"/>
                <w:color w:val="000000"/>
                <w:sz w:val="22"/>
                <w:szCs w:val="22"/>
                <w:lang w:eastAsia="en-AU"/>
              </w:rPr>
              <w:t>BattRechargeSetP</w:t>
            </w:r>
            <w:proofErr w:type="spellEnd"/>
          </w:p>
        </w:tc>
        <w:tc>
          <w:tcPr>
            <w:tcW w:w="5704" w:type="dxa"/>
            <w:shd w:val="clear" w:color="auto" w:fill="auto"/>
            <w:noWrap/>
          </w:tcPr>
          <w:p w14:paraId="06831454" w14:textId="261643B6"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9B0E1A">
              <w:rPr>
                <w:rFonts w:ascii="Calibri" w:eastAsia="Times New Roman" w:hAnsi="Calibri" w:cs="Times New Roman"/>
                <w:color w:val="000000"/>
                <w:sz w:val="22"/>
                <w:szCs w:val="22"/>
                <w:lang w:eastAsia="en-AU"/>
              </w:rPr>
              <w:t xml:space="preserve">Recharge at no less than this fixed </w:t>
            </w:r>
            <w:proofErr w:type="spellStart"/>
            <w:r w:rsidRPr="009B0E1A">
              <w:rPr>
                <w:rFonts w:ascii="Calibri" w:eastAsia="Times New Roman" w:hAnsi="Calibri" w:cs="Times New Roman"/>
                <w:color w:val="000000"/>
                <w:sz w:val="22"/>
                <w:szCs w:val="22"/>
                <w:lang w:eastAsia="en-AU"/>
              </w:rPr>
              <w:t>setpoint</w:t>
            </w:r>
            <w:proofErr w:type="spellEnd"/>
            <w:r w:rsidRPr="009B0E1A">
              <w:rPr>
                <w:rFonts w:ascii="Calibri" w:eastAsia="Times New Roman" w:hAnsi="Calibri" w:cs="Times New Roman"/>
                <w:color w:val="000000"/>
                <w:sz w:val="22"/>
                <w:szCs w:val="22"/>
                <w:lang w:eastAsia="en-AU"/>
              </w:rPr>
              <w:t xml:space="preserve"> when in </w:t>
            </w:r>
            <w:proofErr w:type="spellStart"/>
            <w:r w:rsidRPr="009B0E1A">
              <w:rPr>
                <w:rFonts w:ascii="Calibri" w:eastAsia="Times New Roman" w:hAnsi="Calibri" w:cs="Times New Roman"/>
                <w:color w:val="000000"/>
                <w:sz w:val="22"/>
                <w:szCs w:val="22"/>
                <w:lang w:eastAsia="en-AU"/>
              </w:rPr>
              <w:t>DieselPlus</w:t>
            </w:r>
            <w:proofErr w:type="spellEnd"/>
            <w:r w:rsidRPr="009B0E1A">
              <w:rPr>
                <w:rFonts w:ascii="Calibri" w:eastAsia="Times New Roman" w:hAnsi="Calibri" w:cs="Times New Roman"/>
                <w:color w:val="000000"/>
                <w:sz w:val="22"/>
                <w:szCs w:val="22"/>
                <w:lang w:eastAsia="en-AU"/>
              </w:rPr>
              <w:t xml:space="preserve"> mode (kW)</w:t>
            </w:r>
          </w:p>
        </w:tc>
      </w:tr>
      <w:tr w:rsidR="005F4206" w:rsidRPr="00135512" w14:paraId="0E06DDD0" w14:textId="77777777" w:rsidTr="009A0B75">
        <w:trPr>
          <w:cantSplit/>
          <w:trHeight w:val="300"/>
          <w:tblHeader/>
        </w:trPr>
        <w:tc>
          <w:tcPr>
            <w:tcW w:w="8359" w:type="dxa"/>
            <w:gridSpan w:val="2"/>
          </w:tcPr>
          <w:p w14:paraId="5B881127" w14:textId="77777777" w:rsidR="005F4206" w:rsidRPr="00135512" w:rsidRDefault="005F4206" w:rsidP="005F4206">
            <w:pPr>
              <w:suppressLineNumbers w:val="0"/>
              <w:spacing w:before="0" w:after="0" w:line="240" w:lineRule="auto"/>
              <w:rPr>
                <w:rStyle w:val="Strong"/>
              </w:rPr>
            </w:pPr>
            <w:r w:rsidRPr="00135512">
              <w:rPr>
                <w:rStyle w:val="Strong"/>
              </w:rPr>
              <w:t>outputs:</w:t>
            </w:r>
          </w:p>
        </w:tc>
      </w:tr>
      <w:tr w:rsidR="005F4206" w:rsidRPr="00A451B8" w14:paraId="2C6A2365" w14:textId="77777777" w:rsidTr="009A0B75">
        <w:trPr>
          <w:cantSplit/>
          <w:trHeight w:val="300"/>
          <w:tblHeader/>
        </w:trPr>
        <w:tc>
          <w:tcPr>
            <w:tcW w:w="2655" w:type="dxa"/>
          </w:tcPr>
          <w:p w14:paraId="387823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StatP</w:t>
            </w:r>
            <w:proofErr w:type="spellEnd"/>
          </w:p>
        </w:tc>
        <w:tc>
          <w:tcPr>
            <w:tcW w:w="5704" w:type="dxa"/>
            <w:shd w:val="clear" w:color="auto" w:fill="auto"/>
            <w:noWrap/>
            <w:hideMark/>
          </w:tcPr>
          <w:p w14:paraId="73F58131" w14:textId="3A27E081"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r w:rsidR="009B0E1A">
              <w:rPr>
                <w:rFonts w:ascii="Calibri" w:eastAsia="Times New Roman" w:hAnsi="Calibri" w:cs="Times New Roman"/>
                <w:color w:val="000000"/>
                <w:sz w:val="22"/>
                <w:szCs w:val="22"/>
                <w:lang w:eastAsia="en-AU"/>
              </w:rPr>
              <w:t xml:space="preserve"> Power, which is the sum of Diesel Generators, Solar and Battery output (kW)</w:t>
            </w:r>
          </w:p>
        </w:tc>
      </w:tr>
      <w:tr w:rsidR="005F4206" w:rsidRPr="00A451B8" w14:paraId="626E6D1E" w14:textId="77777777" w:rsidTr="009A0B75">
        <w:trPr>
          <w:cantSplit/>
          <w:trHeight w:val="300"/>
          <w:tblHeader/>
        </w:trPr>
        <w:tc>
          <w:tcPr>
            <w:tcW w:w="2655" w:type="dxa"/>
          </w:tcPr>
          <w:p w14:paraId="7EDCB76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StatBlackCnt</w:t>
            </w:r>
            <w:proofErr w:type="spellEnd"/>
          </w:p>
        </w:tc>
        <w:tc>
          <w:tcPr>
            <w:tcW w:w="5704" w:type="dxa"/>
            <w:shd w:val="clear" w:color="auto" w:fill="auto"/>
            <w:noWrap/>
            <w:hideMark/>
          </w:tcPr>
          <w:p w14:paraId="7475B35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5F4206" w:rsidRPr="00A451B8" w14:paraId="1B9AAB58" w14:textId="77777777" w:rsidTr="009A0B75">
        <w:trPr>
          <w:cantSplit/>
          <w:trHeight w:val="300"/>
          <w:tblHeader/>
        </w:trPr>
        <w:tc>
          <w:tcPr>
            <w:tcW w:w="2655" w:type="dxa"/>
          </w:tcPr>
          <w:p w14:paraId="415D079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StatSpinP</w:t>
            </w:r>
            <w:proofErr w:type="spellEnd"/>
          </w:p>
        </w:tc>
        <w:tc>
          <w:tcPr>
            <w:tcW w:w="5704" w:type="dxa"/>
            <w:shd w:val="clear" w:color="auto" w:fill="auto"/>
            <w:noWrap/>
            <w:hideMark/>
          </w:tcPr>
          <w:p w14:paraId="28FA0B92" w14:textId="26DC835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r w:rsidR="009B0E1A">
              <w:rPr>
                <w:rFonts w:ascii="Calibri" w:eastAsia="Times New Roman" w:hAnsi="Calibri" w:cs="Times New Roman"/>
                <w:color w:val="000000"/>
                <w:sz w:val="22"/>
                <w:szCs w:val="22"/>
                <w:lang w:eastAsia="en-AU"/>
              </w:rPr>
              <w:t xml:space="preserve"> (kW)</w:t>
            </w:r>
          </w:p>
        </w:tc>
      </w:tr>
      <w:tr w:rsidR="005F4206" w:rsidRPr="00A451B8" w14:paraId="0208DDA9" w14:textId="77777777" w:rsidTr="009A0B75">
        <w:trPr>
          <w:cantSplit/>
          <w:trHeight w:val="300"/>
          <w:tblHeader/>
        </w:trPr>
        <w:tc>
          <w:tcPr>
            <w:tcW w:w="2655" w:type="dxa"/>
          </w:tcPr>
          <w:p w14:paraId="17AC178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GenP</w:t>
            </w:r>
            <w:proofErr w:type="spellEnd"/>
          </w:p>
        </w:tc>
        <w:tc>
          <w:tcPr>
            <w:tcW w:w="5704" w:type="dxa"/>
            <w:shd w:val="clear" w:color="auto" w:fill="auto"/>
            <w:noWrap/>
            <w:hideMark/>
          </w:tcPr>
          <w:p w14:paraId="400E5CBF" w14:textId="74A674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r w:rsidR="009B0E1A">
              <w:rPr>
                <w:rFonts w:ascii="Calibri" w:eastAsia="Times New Roman" w:hAnsi="Calibri" w:cs="Times New Roman"/>
                <w:color w:val="000000"/>
                <w:sz w:val="22"/>
                <w:szCs w:val="22"/>
                <w:lang w:eastAsia="en-AU"/>
              </w:rPr>
              <w:t xml:space="preserve"> (kW)</w:t>
            </w:r>
          </w:p>
        </w:tc>
      </w:tr>
      <w:tr w:rsidR="005F4206" w:rsidRPr="00A451B8" w14:paraId="2D217842" w14:textId="77777777" w:rsidTr="009A0B75">
        <w:trPr>
          <w:cantSplit/>
          <w:trHeight w:val="300"/>
          <w:tblHeader/>
        </w:trPr>
        <w:tc>
          <w:tcPr>
            <w:tcW w:w="2655" w:type="dxa"/>
          </w:tcPr>
          <w:p w14:paraId="292C60C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GenMaxP</w:t>
            </w:r>
            <w:proofErr w:type="spellEnd"/>
            <w:r w:rsidRPr="00A451B8">
              <w:rPr>
                <w:rFonts w:ascii="Calibri" w:eastAsia="Times New Roman" w:hAnsi="Calibri" w:cs="Times New Roman"/>
                <w:color w:val="000000"/>
                <w:sz w:val="22"/>
                <w:szCs w:val="22"/>
                <w:lang w:eastAsia="en-AU"/>
              </w:rPr>
              <w:t xml:space="preserve"> </w:t>
            </w:r>
          </w:p>
        </w:tc>
        <w:tc>
          <w:tcPr>
            <w:tcW w:w="5704" w:type="dxa"/>
            <w:shd w:val="clear" w:color="auto" w:fill="auto"/>
            <w:noWrap/>
            <w:hideMark/>
          </w:tcPr>
          <w:p w14:paraId="268A9276" w14:textId="38D23B6F"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r w:rsidR="009B0E1A">
              <w:rPr>
                <w:rFonts w:ascii="Calibri" w:eastAsia="Times New Roman" w:hAnsi="Calibri" w:cs="Times New Roman"/>
                <w:color w:val="000000"/>
                <w:sz w:val="22"/>
                <w:szCs w:val="22"/>
                <w:lang w:eastAsia="en-AU"/>
              </w:rPr>
              <w:t xml:space="preserve"> (kW)</w:t>
            </w:r>
          </w:p>
        </w:tc>
      </w:tr>
      <w:tr w:rsidR="005F4206" w:rsidRPr="00A451B8" w14:paraId="4D66E98F" w14:textId="77777777" w:rsidTr="009A0B75">
        <w:trPr>
          <w:cantSplit/>
          <w:trHeight w:val="300"/>
          <w:tblHeader/>
        </w:trPr>
        <w:tc>
          <w:tcPr>
            <w:tcW w:w="2655" w:type="dxa"/>
          </w:tcPr>
          <w:p w14:paraId="780F49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GenMinRunT</w:t>
            </w:r>
            <w:proofErr w:type="spellEnd"/>
          </w:p>
        </w:tc>
        <w:tc>
          <w:tcPr>
            <w:tcW w:w="5704" w:type="dxa"/>
            <w:shd w:val="clear" w:color="auto" w:fill="auto"/>
            <w:noWrap/>
            <w:hideMark/>
          </w:tcPr>
          <w:p w14:paraId="7D735A94" w14:textId="41DBF99F" w:rsidR="005F4206" w:rsidRPr="00A451B8" w:rsidRDefault="005F4206" w:rsidP="009B0E1A">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r w:rsidR="009B0E1A">
              <w:rPr>
                <w:rFonts w:ascii="Calibri" w:eastAsia="Times New Roman" w:hAnsi="Calibri" w:cs="Times New Roman"/>
                <w:color w:val="000000"/>
                <w:sz w:val="22"/>
                <w:szCs w:val="22"/>
                <w:lang w:eastAsia="en-AU"/>
              </w:rPr>
              <w:t xml:space="preserve"> (s)</w:t>
            </w:r>
          </w:p>
        </w:tc>
      </w:tr>
      <w:tr w:rsidR="005F4206" w:rsidRPr="00A451B8" w14:paraId="05FFDF4B" w14:textId="77777777" w:rsidTr="009A0B75">
        <w:trPr>
          <w:cantSplit/>
          <w:trHeight w:val="300"/>
          <w:tblHeader/>
        </w:trPr>
        <w:tc>
          <w:tcPr>
            <w:tcW w:w="2655" w:type="dxa"/>
          </w:tcPr>
          <w:p w14:paraId="001AEE4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lastRenderedPageBreak/>
              <w:t>GenOnlineCfg</w:t>
            </w:r>
            <w:proofErr w:type="spellEnd"/>
          </w:p>
        </w:tc>
        <w:tc>
          <w:tcPr>
            <w:tcW w:w="5704" w:type="dxa"/>
            <w:shd w:val="clear" w:color="auto" w:fill="auto"/>
            <w:noWrap/>
            <w:hideMark/>
          </w:tcPr>
          <w:p w14:paraId="2434507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5F4206" w:rsidRPr="00A451B8" w14:paraId="54462926" w14:textId="77777777" w:rsidTr="009A0B75">
        <w:trPr>
          <w:cantSplit/>
          <w:trHeight w:val="300"/>
          <w:tblHeader/>
        </w:trPr>
        <w:tc>
          <w:tcPr>
            <w:tcW w:w="2655" w:type="dxa"/>
          </w:tcPr>
          <w:p w14:paraId="4425FDF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GenSetCfg</w:t>
            </w:r>
            <w:proofErr w:type="spellEnd"/>
          </w:p>
        </w:tc>
        <w:tc>
          <w:tcPr>
            <w:tcW w:w="5704" w:type="dxa"/>
            <w:shd w:val="clear" w:color="auto" w:fill="auto"/>
            <w:noWrap/>
            <w:hideMark/>
          </w:tcPr>
          <w:p w14:paraId="008DA0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5F4206" w:rsidRPr="00A451B8" w14:paraId="34AA0DAC" w14:textId="77777777" w:rsidTr="009A0B75">
        <w:trPr>
          <w:cantSplit/>
          <w:trHeight w:val="300"/>
          <w:tblHeader/>
        </w:trPr>
        <w:tc>
          <w:tcPr>
            <w:tcW w:w="2655" w:type="dxa"/>
          </w:tcPr>
          <w:p w14:paraId="22A571F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GenCfgSetP</w:t>
            </w:r>
            <w:proofErr w:type="spellEnd"/>
          </w:p>
        </w:tc>
        <w:tc>
          <w:tcPr>
            <w:tcW w:w="5704" w:type="dxa"/>
            <w:shd w:val="clear" w:color="auto" w:fill="auto"/>
            <w:noWrap/>
            <w:hideMark/>
          </w:tcPr>
          <w:p w14:paraId="401304C0" w14:textId="0F7BE1FD"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Generator Configuration </w:t>
            </w:r>
            <w:proofErr w:type="spellStart"/>
            <w:r w:rsidRPr="00A451B8">
              <w:rPr>
                <w:rFonts w:ascii="Calibri" w:eastAsia="Times New Roman" w:hAnsi="Calibri" w:cs="Times New Roman"/>
                <w:color w:val="000000"/>
                <w:sz w:val="22"/>
                <w:szCs w:val="22"/>
                <w:lang w:eastAsia="en-AU"/>
              </w:rPr>
              <w:t>Setpoint</w:t>
            </w:r>
            <w:proofErr w:type="spellEnd"/>
            <w:r w:rsidR="009B0E1A">
              <w:rPr>
                <w:rFonts w:ascii="Calibri" w:eastAsia="Times New Roman" w:hAnsi="Calibri" w:cs="Times New Roman"/>
                <w:color w:val="000000"/>
                <w:sz w:val="22"/>
                <w:szCs w:val="22"/>
                <w:lang w:eastAsia="en-AU"/>
              </w:rPr>
              <w:t xml:space="preserve"> (kW)</w:t>
            </w:r>
          </w:p>
        </w:tc>
      </w:tr>
      <w:tr w:rsidR="005F4206" w:rsidRPr="00A451B8" w14:paraId="71B5D5AE" w14:textId="77777777" w:rsidTr="009A0B75">
        <w:trPr>
          <w:cantSplit/>
          <w:trHeight w:val="300"/>
          <w:tblHeader/>
        </w:trPr>
        <w:tc>
          <w:tcPr>
            <w:tcW w:w="2655" w:type="dxa"/>
          </w:tcPr>
          <w:p w14:paraId="7ADB43B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GenOverload</w:t>
            </w:r>
            <w:proofErr w:type="spellEnd"/>
          </w:p>
        </w:tc>
        <w:tc>
          <w:tcPr>
            <w:tcW w:w="5704" w:type="dxa"/>
            <w:shd w:val="clear" w:color="auto" w:fill="auto"/>
            <w:noWrap/>
            <w:hideMark/>
          </w:tcPr>
          <w:p w14:paraId="48C2BC1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5F4206" w:rsidRPr="00A451B8" w14:paraId="0D03B5F1" w14:textId="77777777" w:rsidTr="009A0B75">
        <w:trPr>
          <w:cantSplit/>
          <w:trHeight w:val="300"/>
          <w:tblHeader/>
        </w:trPr>
        <w:tc>
          <w:tcPr>
            <w:tcW w:w="2655" w:type="dxa"/>
          </w:tcPr>
          <w:p w14:paraId="67D3579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GenIdealP</w:t>
            </w:r>
            <w:proofErr w:type="spellEnd"/>
          </w:p>
        </w:tc>
        <w:tc>
          <w:tcPr>
            <w:tcW w:w="5704" w:type="dxa"/>
            <w:shd w:val="clear" w:color="auto" w:fill="auto"/>
            <w:noWrap/>
            <w:hideMark/>
          </w:tcPr>
          <w:p w14:paraId="31D32A1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5F4206" w:rsidRPr="00A451B8" w14:paraId="7B1FA2E4" w14:textId="77777777" w:rsidTr="009A0B75">
        <w:trPr>
          <w:cantSplit/>
          <w:trHeight w:val="300"/>
          <w:tblHeader/>
        </w:trPr>
        <w:tc>
          <w:tcPr>
            <w:tcW w:w="2655" w:type="dxa"/>
          </w:tcPr>
          <w:p w14:paraId="6267876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GenSpinP</w:t>
            </w:r>
            <w:proofErr w:type="spellEnd"/>
          </w:p>
        </w:tc>
        <w:tc>
          <w:tcPr>
            <w:tcW w:w="5704" w:type="dxa"/>
            <w:shd w:val="clear" w:color="auto" w:fill="auto"/>
            <w:noWrap/>
            <w:hideMark/>
          </w:tcPr>
          <w:p w14:paraId="38C1BA94" w14:textId="1E9955D1"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r w:rsidR="009B0E1A">
              <w:rPr>
                <w:rFonts w:ascii="Calibri" w:eastAsia="Times New Roman" w:hAnsi="Calibri" w:cs="Times New Roman"/>
                <w:color w:val="000000"/>
                <w:sz w:val="22"/>
                <w:szCs w:val="22"/>
                <w:lang w:eastAsia="en-AU"/>
              </w:rPr>
              <w:t xml:space="preserve"> (kW)</w:t>
            </w:r>
          </w:p>
        </w:tc>
      </w:tr>
      <w:tr w:rsidR="005F4206" w:rsidRPr="00A451B8" w14:paraId="6589EC83" w14:textId="77777777" w:rsidTr="009A0B75">
        <w:trPr>
          <w:cantSplit/>
          <w:trHeight w:val="300"/>
          <w:tblHeader/>
        </w:trPr>
        <w:tc>
          <w:tcPr>
            <w:tcW w:w="2655" w:type="dxa"/>
          </w:tcPr>
          <w:p w14:paraId="07B910F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Gen#LoadFact</w:t>
            </w:r>
            <w:proofErr w:type="spellEnd"/>
          </w:p>
        </w:tc>
        <w:tc>
          <w:tcPr>
            <w:tcW w:w="5704" w:type="dxa"/>
            <w:shd w:val="clear" w:color="auto" w:fill="auto"/>
            <w:noWrap/>
            <w:hideMark/>
          </w:tcPr>
          <w:p w14:paraId="61CBE12A"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5F4206" w:rsidRPr="00A451B8" w14:paraId="5B8CBA46" w14:textId="77777777" w:rsidTr="009A0B75">
        <w:trPr>
          <w:cantSplit/>
          <w:trHeight w:val="300"/>
          <w:tblHeader/>
        </w:trPr>
        <w:tc>
          <w:tcPr>
            <w:tcW w:w="2655" w:type="dxa"/>
          </w:tcPr>
          <w:p w14:paraId="774338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Gen#P</w:t>
            </w:r>
            <w:proofErr w:type="spellEnd"/>
          </w:p>
        </w:tc>
        <w:tc>
          <w:tcPr>
            <w:tcW w:w="5704" w:type="dxa"/>
            <w:shd w:val="clear" w:color="auto" w:fill="auto"/>
            <w:noWrap/>
            <w:hideMark/>
          </w:tcPr>
          <w:p w14:paraId="68E6064E" w14:textId="7B7E018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r w:rsidR="009B0E1A">
              <w:rPr>
                <w:rFonts w:ascii="Calibri" w:eastAsia="Times New Roman" w:hAnsi="Calibri" w:cs="Times New Roman"/>
                <w:color w:val="000000"/>
                <w:sz w:val="22"/>
                <w:szCs w:val="22"/>
                <w:lang w:eastAsia="en-AU"/>
              </w:rPr>
              <w:t xml:space="preserve"> (kW)</w:t>
            </w:r>
          </w:p>
        </w:tc>
      </w:tr>
      <w:tr w:rsidR="005F4206" w:rsidRPr="00A451B8" w14:paraId="553FC228" w14:textId="77777777" w:rsidTr="009A0B75">
        <w:trPr>
          <w:cantSplit/>
          <w:trHeight w:val="300"/>
          <w:tblHeader/>
        </w:trPr>
        <w:tc>
          <w:tcPr>
            <w:tcW w:w="2655" w:type="dxa"/>
          </w:tcPr>
          <w:p w14:paraId="40D2E46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Gen#StartCnt</w:t>
            </w:r>
            <w:proofErr w:type="spellEnd"/>
          </w:p>
        </w:tc>
        <w:tc>
          <w:tcPr>
            <w:tcW w:w="5704" w:type="dxa"/>
            <w:shd w:val="clear" w:color="auto" w:fill="auto"/>
            <w:noWrap/>
            <w:hideMark/>
          </w:tcPr>
          <w:p w14:paraId="7590F62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5F4206" w:rsidRPr="00A451B8" w14:paraId="73DB98F6" w14:textId="77777777" w:rsidTr="009A0B75">
        <w:trPr>
          <w:cantSplit/>
          <w:trHeight w:val="300"/>
          <w:tblHeader/>
        </w:trPr>
        <w:tc>
          <w:tcPr>
            <w:tcW w:w="2655" w:type="dxa"/>
          </w:tcPr>
          <w:p w14:paraId="0A0854C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Gen#StopCnt</w:t>
            </w:r>
            <w:proofErr w:type="spellEnd"/>
          </w:p>
        </w:tc>
        <w:tc>
          <w:tcPr>
            <w:tcW w:w="5704" w:type="dxa"/>
            <w:shd w:val="clear" w:color="auto" w:fill="auto"/>
            <w:noWrap/>
            <w:hideMark/>
          </w:tcPr>
          <w:p w14:paraId="7CA8D40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5F4206" w:rsidRPr="00A451B8" w14:paraId="5A31A1B8" w14:textId="77777777" w:rsidTr="009A0B75">
        <w:trPr>
          <w:cantSplit/>
          <w:trHeight w:val="300"/>
          <w:tblHeader/>
        </w:trPr>
        <w:tc>
          <w:tcPr>
            <w:tcW w:w="2655" w:type="dxa"/>
          </w:tcPr>
          <w:p w14:paraId="4A88160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Gen#RunCnt</w:t>
            </w:r>
            <w:proofErr w:type="spellEnd"/>
          </w:p>
        </w:tc>
        <w:tc>
          <w:tcPr>
            <w:tcW w:w="5704" w:type="dxa"/>
            <w:shd w:val="clear" w:color="auto" w:fill="auto"/>
            <w:noWrap/>
            <w:hideMark/>
          </w:tcPr>
          <w:p w14:paraId="61C1930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5F4206" w:rsidRPr="00A451B8" w14:paraId="41718DFA" w14:textId="77777777" w:rsidTr="009A0B75">
        <w:trPr>
          <w:cantSplit/>
          <w:trHeight w:val="300"/>
          <w:tblHeader/>
        </w:trPr>
        <w:tc>
          <w:tcPr>
            <w:tcW w:w="2655" w:type="dxa"/>
          </w:tcPr>
          <w:p w14:paraId="3D16028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Gen#E</w:t>
            </w:r>
            <w:proofErr w:type="spellEnd"/>
          </w:p>
        </w:tc>
        <w:tc>
          <w:tcPr>
            <w:tcW w:w="5704" w:type="dxa"/>
            <w:shd w:val="clear" w:color="auto" w:fill="auto"/>
            <w:noWrap/>
            <w:hideMark/>
          </w:tcPr>
          <w:p w14:paraId="106D0550"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5F4206" w:rsidRPr="00A451B8" w14:paraId="2AD294F5" w14:textId="77777777" w:rsidTr="009A0B75">
        <w:trPr>
          <w:cantSplit/>
          <w:trHeight w:val="300"/>
          <w:tblHeader/>
        </w:trPr>
        <w:tc>
          <w:tcPr>
            <w:tcW w:w="2655" w:type="dxa"/>
          </w:tcPr>
          <w:p w14:paraId="3C60875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Gen#FuelCnt</w:t>
            </w:r>
            <w:proofErr w:type="spellEnd"/>
          </w:p>
        </w:tc>
        <w:tc>
          <w:tcPr>
            <w:tcW w:w="5704" w:type="dxa"/>
            <w:shd w:val="clear" w:color="auto" w:fill="auto"/>
            <w:noWrap/>
            <w:hideMark/>
          </w:tcPr>
          <w:p w14:paraId="5E34CE13"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5F4206" w:rsidRPr="00A451B8" w14:paraId="5D4F685C" w14:textId="77777777" w:rsidTr="009A0B75">
        <w:trPr>
          <w:cantSplit/>
          <w:trHeight w:val="300"/>
          <w:tblHeader/>
        </w:trPr>
        <w:tc>
          <w:tcPr>
            <w:tcW w:w="2655" w:type="dxa"/>
          </w:tcPr>
          <w:p w14:paraId="6BA93D9D"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Gen#IdealP</w:t>
            </w:r>
            <w:proofErr w:type="spellEnd"/>
          </w:p>
        </w:tc>
        <w:tc>
          <w:tcPr>
            <w:tcW w:w="5704" w:type="dxa"/>
            <w:shd w:val="clear" w:color="auto" w:fill="auto"/>
            <w:noWrap/>
            <w:hideMark/>
          </w:tcPr>
          <w:p w14:paraId="56AD9C3B"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5F4206" w:rsidRPr="00A451B8" w14:paraId="3A691BFA" w14:textId="77777777" w:rsidTr="009A0B75">
        <w:trPr>
          <w:cantSplit/>
          <w:trHeight w:val="300"/>
          <w:tblHeader/>
        </w:trPr>
        <w:tc>
          <w:tcPr>
            <w:tcW w:w="2655" w:type="dxa"/>
          </w:tcPr>
          <w:p w14:paraId="4A6384F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roofErr w:type="spellEnd"/>
          </w:p>
        </w:tc>
        <w:tc>
          <w:tcPr>
            <w:tcW w:w="5704" w:type="dxa"/>
            <w:shd w:val="clear" w:color="auto" w:fill="auto"/>
            <w:noWrap/>
          </w:tcPr>
          <w:p w14:paraId="66F0AEA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5F4206" w:rsidRPr="00A451B8" w14:paraId="29B91B18" w14:textId="77777777" w:rsidTr="009A0B75">
        <w:trPr>
          <w:cantSplit/>
          <w:trHeight w:val="300"/>
          <w:tblHeader/>
        </w:trPr>
        <w:tc>
          <w:tcPr>
            <w:tcW w:w="2655" w:type="dxa"/>
          </w:tcPr>
          <w:p w14:paraId="6D63217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PvE</w:t>
            </w:r>
            <w:proofErr w:type="spellEnd"/>
          </w:p>
        </w:tc>
        <w:tc>
          <w:tcPr>
            <w:tcW w:w="5704" w:type="dxa"/>
            <w:shd w:val="clear" w:color="auto" w:fill="auto"/>
            <w:noWrap/>
            <w:hideMark/>
          </w:tcPr>
          <w:p w14:paraId="0F0764F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5F4206" w:rsidRPr="00A451B8" w14:paraId="2B6D46A0" w14:textId="77777777" w:rsidTr="009A0B75">
        <w:trPr>
          <w:cantSplit/>
          <w:trHeight w:val="300"/>
          <w:tblHeader/>
        </w:trPr>
        <w:tc>
          <w:tcPr>
            <w:tcW w:w="2655" w:type="dxa"/>
          </w:tcPr>
          <w:p w14:paraId="3D51268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PvAvailE</w:t>
            </w:r>
            <w:proofErr w:type="spellEnd"/>
          </w:p>
        </w:tc>
        <w:tc>
          <w:tcPr>
            <w:tcW w:w="5704" w:type="dxa"/>
            <w:shd w:val="clear" w:color="auto" w:fill="auto"/>
            <w:noWrap/>
          </w:tcPr>
          <w:p w14:paraId="6D3F2B4E"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5F4206" w:rsidRPr="00A451B8" w14:paraId="13B8512B" w14:textId="77777777" w:rsidTr="009A0B75">
        <w:trPr>
          <w:cantSplit/>
          <w:trHeight w:val="300"/>
          <w:tblHeader/>
        </w:trPr>
        <w:tc>
          <w:tcPr>
            <w:tcW w:w="2655" w:type="dxa"/>
          </w:tcPr>
          <w:p w14:paraId="1A3B223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PvSpillE</w:t>
            </w:r>
            <w:proofErr w:type="spellEnd"/>
          </w:p>
        </w:tc>
        <w:tc>
          <w:tcPr>
            <w:tcW w:w="5704" w:type="dxa"/>
            <w:shd w:val="clear" w:color="auto" w:fill="auto"/>
            <w:noWrap/>
          </w:tcPr>
          <w:p w14:paraId="699BA93C"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5F4206" w:rsidRPr="00A451B8" w14:paraId="4E2C9A57" w14:textId="77777777" w:rsidTr="009A0B75">
        <w:trPr>
          <w:cantSplit/>
          <w:trHeight w:val="300"/>
          <w:tblHeader/>
        </w:trPr>
        <w:tc>
          <w:tcPr>
            <w:tcW w:w="2655" w:type="dxa"/>
          </w:tcPr>
          <w:p w14:paraId="210EA774"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PvSetMaxDownP</w:t>
            </w:r>
            <w:proofErr w:type="spellEnd"/>
          </w:p>
        </w:tc>
        <w:tc>
          <w:tcPr>
            <w:tcW w:w="5704" w:type="dxa"/>
            <w:shd w:val="clear" w:color="auto" w:fill="auto"/>
            <w:noWrap/>
            <w:hideMark/>
          </w:tcPr>
          <w:p w14:paraId="4A3AD5E5"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Setpoint</w:t>
            </w:r>
            <w:proofErr w:type="spellEnd"/>
            <w:r w:rsidRPr="00A451B8">
              <w:rPr>
                <w:rFonts w:ascii="Calibri" w:eastAsia="Times New Roman" w:hAnsi="Calibri" w:cs="Times New Roman"/>
                <w:color w:val="000000"/>
                <w:sz w:val="22"/>
                <w:szCs w:val="22"/>
                <w:lang w:eastAsia="en-AU"/>
              </w:rPr>
              <w:t xml:space="preserve"> Maximum positive ramp rate (kW/s)</w:t>
            </w:r>
          </w:p>
        </w:tc>
      </w:tr>
      <w:tr w:rsidR="005F4206" w:rsidRPr="00A451B8" w14:paraId="6AFA0E7C" w14:textId="77777777" w:rsidTr="009A0B75">
        <w:trPr>
          <w:cantSplit/>
          <w:trHeight w:val="300"/>
          <w:tblHeader/>
        </w:trPr>
        <w:tc>
          <w:tcPr>
            <w:tcW w:w="2655" w:type="dxa"/>
          </w:tcPr>
          <w:p w14:paraId="2029E7E1"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PvSetMaxUpP</w:t>
            </w:r>
            <w:proofErr w:type="spellEnd"/>
          </w:p>
        </w:tc>
        <w:tc>
          <w:tcPr>
            <w:tcW w:w="5704" w:type="dxa"/>
            <w:shd w:val="clear" w:color="auto" w:fill="auto"/>
            <w:noWrap/>
            <w:hideMark/>
          </w:tcPr>
          <w:p w14:paraId="02B16847"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Setpoint</w:t>
            </w:r>
            <w:proofErr w:type="spellEnd"/>
            <w:r w:rsidRPr="00A451B8">
              <w:rPr>
                <w:rFonts w:ascii="Calibri" w:eastAsia="Times New Roman" w:hAnsi="Calibri" w:cs="Times New Roman"/>
                <w:color w:val="000000"/>
                <w:sz w:val="22"/>
                <w:szCs w:val="22"/>
                <w:lang w:eastAsia="en-AU"/>
              </w:rPr>
              <w:t xml:space="preserve"> Maximum negative ramp rate (kW/s)</w:t>
            </w:r>
          </w:p>
        </w:tc>
      </w:tr>
      <w:tr w:rsidR="005F4206" w:rsidRPr="00A451B8" w14:paraId="780BEAB1" w14:textId="77777777" w:rsidTr="009A0B75">
        <w:trPr>
          <w:cantSplit/>
          <w:trHeight w:val="300"/>
          <w:tblHeader/>
        </w:trPr>
        <w:tc>
          <w:tcPr>
            <w:tcW w:w="2655" w:type="dxa"/>
          </w:tcPr>
          <w:p w14:paraId="160A88B6"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PvSetP</w:t>
            </w:r>
            <w:proofErr w:type="spellEnd"/>
          </w:p>
        </w:tc>
        <w:tc>
          <w:tcPr>
            <w:tcW w:w="5704" w:type="dxa"/>
            <w:shd w:val="clear" w:color="auto" w:fill="auto"/>
            <w:noWrap/>
            <w:hideMark/>
          </w:tcPr>
          <w:p w14:paraId="2D2B7A9F" w14:textId="2C0D6046"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Actual solar farm </w:t>
            </w:r>
            <w:proofErr w:type="spellStart"/>
            <w:r w:rsidRPr="00A451B8">
              <w:rPr>
                <w:rFonts w:ascii="Calibri" w:eastAsia="Times New Roman" w:hAnsi="Calibri" w:cs="Times New Roman"/>
                <w:color w:val="000000"/>
                <w:sz w:val="22"/>
                <w:szCs w:val="22"/>
                <w:lang w:eastAsia="en-AU"/>
              </w:rPr>
              <w:t>setpoint</w:t>
            </w:r>
            <w:proofErr w:type="spellEnd"/>
            <w:r w:rsidR="009B0E1A">
              <w:rPr>
                <w:rFonts w:ascii="Calibri" w:eastAsia="Times New Roman" w:hAnsi="Calibri" w:cs="Times New Roman"/>
                <w:color w:val="000000"/>
                <w:sz w:val="22"/>
                <w:szCs w:val="22"/>
                <w:lang w:eastAsia="en-AU"/>
              </w:rPr>
              <w:t xml:space="preserve"> (kW)</w:t>
            </w:r>
          </w:p>
        </w:tc>
      </w:tr>
      <w:tr w:rsidR="005F4206" w:rsidRPr="00A451B8" w14:paraId="59DF00FB" w14:textId="77777777" w:rsidTr="009A0B75">
        <w:trPr>
          <w:cantSplit/>
          <w:trHeight w:val="300"/>
          <w:tblHeader/>
        </w:trPr>
        <w:tc>
          <w:tcPr>
            <w:tcW w:w="2655" w:type="dxa"/>
          </w:tcPr>
          <w:p w14:paraId="7C378CB2"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PvSpillP</w:t>
            </w:r>
            <w:proofErr w:type="spellEnd"/>
          </w:p>
        </w:tc>
        <w:tc>
          <w:tcPr>
            <w:tcW w:w="5704" w:type="dxa"/>
            <w:shd w:val="clear" w:color="auto" w:fill="auto"/>
            <w:noWrap/>
            <w:hideMark/>
          </w:tcPr>
          <w:p w14:paraId="7A1D875D" w14:textId="21A1655E" w:rsidR="005F4206" w:rsidRPr="00A451B8" w:rsidRDefault="009B0E1A" w:rsidP="009B0E1A">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Instantaneous u</w:t>
            </w:r>
            <w:r w:rsidR="005F4206" w:rsidRPr="00A451B8">
              <w:rPr>
                <w:rFonts w:ascii="Calibri" w:eastAsia="Times New Roman" w:hAnsi="Calibri" w:cs="Times New Roman"/>
                <w:color w:val="000000"/>
                <w:sz w:val="22"/>
                <w:szCs w:val="22"/>
                <w:lang w:eastAsia="en-AU"/>
              </w:rPr>
              <w:t>nused solar energy</w:t>
            </w:r>
            <w:r>
              <w:rPr>
                <w:rFonts w:ascii="Calibri" w:eastAsia="Times New Roman" w:hAnsi="Calibri" w:cs="Times New Roman"/>
                <w:color w:val="000000"/>
                <w:sz w:val="22"/>
                <w:szCs w:val="22"/>
                <w:lang w:eastAsia="en-AU"/>
              </w:rPr>
              <w:t xml:space="preserve"> (kW)</w:t>
            </w:r>
          </w:p>
        </w:tc>
      </w:tr>
      <w:tr w:rsidR="005F4206" w:rsidRPr="00A451B8" w14:paraId="7C4444A6" w14:textId="77777777" w:rsidTr="009A0B75">
        <w:trPr>
          <w:cantSplit/>
          <w:trHeight w:val="300"/>
          <w:tblHeader/>
        </w:trPr>
        <w:tc>
          <w:tcPr>
            <w:tcW w:w="2655" w:type="dxa"/>
          </w:tcPr>
          <w:p w14:paraId="5B35834F"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A451B8">
              <w:rPr>
                <w:rFonts w:ascii="Calibri" w:eastAsia="Times New Roman" w:hAnsi="Calibri" w:cs="Times New Roman"/>
                <w:color w:val="000000"/>
                <w:sz w:val="22"/>
                <w:szCs w:val="22"/>
                <w:lang w:eastAsia="en-AU"/>
              </w:rPr>
              <w:t>PvP</w:t>
            </w:r>
            <w:proofErr w:type="spellEnd"/>
          </w:p>
        </w:tc>
        <w:tc>
          <w:tcPr>
            <w:tcW w:w="5704" w:type="dxa"/>
            <w:shd w:val="clear" w:color="auto" w:fill="auto"/>
            <w:noWrap/>
            <w:hideMark/>
          </w:tcPr>
          <w:p w14:paraId="2EFB5DA5" w14:textId="47BA827E"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r w:rsidR="009B0E1A">
              <w:rPr>
                <w:rFonts w:ascii="Calibri" w:eastAsia="Times New Roman" w:hAnsi="Calibri" w:cs="Times New Roman"/>
                <w:color w:val="000000"/>
                <w:sz w:val="22"/>
                <w:szCs w:val="22"/>
                <w:lang w:eastAsia="en-AU"/>
              </w:rPr>
              <w:t xml:space="preserve"> (kW)</w:t>
            </w:r>
          </w:p>
        </w:tc>
      </w:tr>
      <w:tr w:rsidR="005F4206" w:rsidRPr="00A451B8" w14:paraId="5EDA6A37" w14:textId="77777777" w:rsidTr="009A0B75">
        <w:trPr>
          <w:cantSplit/>
          <w:trHeight w:val="300"/>
          <w:tblHeader/>
        </w:trPr>
        <w:tc>
          <w:tcPr>
            <w:tcW w:w="2655" w:type="dxa"/>
          </w:tcPr>
          <w:p w14:paraId="620A9FF8"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roofErr w:type="spellEnd"/>
          </w:p>
        </w:tc>
        <w:tc>
          <w:tcPr>
            <w:tcW w:w="5704" w:type="dxa"/>
            <w:shd w:val="clear" w:color="auto" w:fill="auto"/>
            <w:noWrap/>
          </w:tcPr>
          <w:p w14:paraId="4CA7DD1C" w14:textId="592CFBB8"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all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 regardless of their current state</w:t>
            </w:r>
            <w:r w:rsidR="009B0E1A">
              <w:rPr>
                <w:rFonts w:ascii="Calibri" w:eastAsia="Times New Roman" w:hAnsi="Calibri" w:cs="Times New Roman"/>
                <w:color w:val="000000"/>
                <w:sz w:val="22"/>
                <w:szCs w:val="22"/>
                <w:lang w:eastAsia="en-AU"/>
              </w:rPr>
              <w:t xml:space="preserve"> (kW)</w:t>
            </w:r>
          </w:p>
        </w:tc>
      </w:tr>
      <w:tr w:rsidR="005F4206" w:rsidRPr="00A451B8" w14:paraId="1DB0E60B" w14:textId="77777777" w:rsidTr="009A0B75">
        <w:trPr>
          <w:cantSplit/>
          <w:trHeight w:val="300"/>
          <w:tblHeader/>
        </w:trPr>
        <w:tc>
          <w:tcPr>
            <w:tcW w:w="2655" w:type="dxa"/>
          </w:tcPr>
          <w:p w14:paraId="7C29A129" w14:textId="77777777"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roofErr w:type="spellEnd"/>
          </w:p>
        </w:tc>
        <w:tc>
          <w:tcPr>
            <w:tcW w:w="5704" w:type="dxa"/>
            <w:shd w:val="clear" w:color="auto" w:fill="auto"/>
            <w:noWrap/>
          </w:tcPr>
          <w:p w14:paraId="64189249" w14:textId="2DC19F35" w:rsidR="005F4206" w:rsidRPr="00A451B8"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online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w:t>
            </w:r>
            <w:r w:rsidR="009B0E1A">
              <w:rPr>
                <w:rFonts w:ascii="Calibri" w:eastAsia="Times New Roman" w:hAnsi="Calibri" w:cs="Times New Roman"/>
                <w:color w:val="000000"/>
                <w:sz w:val="22"/>
                <w:szCs w:val="22"/>
                <w:lang w:eastAsia="en-AU"/>
              </w:rPr>
              <w:t xml:space="preserve"> (kW)</w:t>
            </w:r>
          </w:p>
        </w:tc>
      </w:tr>
      <w:tr w:rsidR="005F4206" w:rsidRPr="00A451B8" w14:paraId="72B7313F" w14:textId="77777777" w:rsidTr="009A0B75">
        <w:trPr>
          <w:cantSplit/>
          <w:trHeight w:val="300"/>
          <w:tblHeader/>
        </w:trPr>
        <w:tc>
          <w:tcPr>
            <w:tcW w:w="2655" w:type="dxa"/>
          </w:tcPr>
          <w:p w14:paraId="2676009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t>ShedOffP</w:t>
            </w:r>
            <w:proofErr w:type="spellEnd"/>
          </w:p>
        </w:tc>
        <w:tc>
          <w:tcPr>
            <w:tcW w:w="5704" w:type="dxa"/>
            <w:shd w:val="clear" w:color="auto" w:fill="auto"/>
            <w:noWrap/>
          </w:tcPr>
          <w:p w14:paraId="1800D34F" w14:textId="7805742A"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offline portion of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loads</w:t>
            </w:r>
            <w:r w:rsidR="009B0E1A">
              <w:rPr>
                <w:rFonts w:ascii="Calibri" w:eastAsia="Times New Roman" w:hAnsi="Calibri" w:cs="Times New Roman"/>
                <w:color w:val="000000"/>
                <w:sz w:val="22"/>
                <w:szCs w:val="22"/>
                <w:lang w:eastAsia="en-AU"/>
              </w:rPr>
              <w:t xml:space="preserve"> (kW)</w:t>
            </w:r>
          </w:p>
        </w:tc>
      </w:tr>
      <w:tr w:rsidR="005F4206" w:rsidRPr="00A451B8" w14:paraId="599289A0" w14:textId="77777777" w:rsidTr="009A0B75">
        <w:trPr>
          <w:cantSplit/>
          <w:trHeight w:val="300"/>
          <w:tblHeader/>
        </w:trPr>
        <w:tc>
          <w:tcPr>
            <w:tcW w:w="2655" w:type="dxa"/>
          </w:tcPr>
          <w:p w14:paraId="78E93CE3" w14:textId="77777777"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Pr>
                <w:rFonts w:ascii="Calibri" w:eastAsia="Times New Roman" w:hAnsi="Calibri" w:cs="Times New Roman"/>
                <w:color w:val="000000"/>
                <w:sz w:val="22"/>
                <w:szCs w:val="22"/>
                <w:lang w:eastAsia="en-AU"/>
              </w:rPr>
              <w:lastRenderedPageBreak/>
              <w:t>ShedE</w:t>
            </w:r>
            <w:proofErr w:type="spellEnd"/>
          </w:p>
        </w:tc>
        <w:tc>
          <w:tcPr>
            <w:tcW w:w="5704" w:type="dxa"/>
            <w:shd w:val="clear" w:color="auto" w:fill="auto"/>
            <w:noWrap/>
          </w:tcPr>
          <w:p w14:paraId="26D1CC2C" w14:textId="4DEF5BE9"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Sum of accumulated energy that was required to bring offline </w:t>
            </w:r>
            <w:proofErr w:type="spellStart"/>
            <w:r>
              <w:rPr>
                <w:rFonts w:ascii="Calibri" w:eastAsia="Times New Roman" w:hAnsi="Calibri" w:cs="Times New Roman"/>
                <w:color w:val="000000"/>
                <w:sz w:val="22"/>
                <w:szCs w:val="22"/>
                <w:lang w:eastAsia="en-AU"/>
              </w:rPr>
              <w:t>sheddable</w:t>
            </w:r>
            <w:proofErr w:type="spellEnd"/>
            <w:r>
              <w:rPr>
                <w:rFonts w:ascii="Calibri" w:eastAsia="Times New Roman" w:hAnsi="Calibri" w:cs="Times New Roman"/>
                <w:color w:val="000000"/>
                <w:sz w:val="22"/>
                <w:szCs w:val="22"/>
                <w:lang w:eastAsia="en-AU"/>
              </w:rPr>
              <w:t xml:space="preserve"> load back online</w:t>
            </w:r>
            <w:r w:rsidR="009B0E1A">
              <w:rPr>
                <w:rFonts w:ascii="Calibri" w:eastAsia="Times New Roman" w:hAnsi="Calibri" w:cs="Times New Roman"/>
                <w:color w:val="000000"/>
                <w:sz w:val="22"/>
                <w:szCs w:val="22"/>
                <w:lang w:eastAsia="en-AU"/>
              </w:rPr>
              <w:t xml:space="preserve">  (kWh)</w:t>
            </w:r>
          </w:p>
        </w:tc>
      </w:tr>
      <w:tr w:rsidR="005F4206" w:rsidRPr="00A451B8" w14:paraId="4DCCFF35" w14:textId="77777777" w:rsidTr="009A0B75">
        <w:trPr>
          <w:cantSplit/>
          <w:trHeight w:val="300"/>
          <w:tblHeader/>
        </w:trPr>
        <w:tc>
          <w:tcPr>
            <w:tcW w:w="2655" w:type="dxa"/>
          </w:tcPr>
          <w:p w14:paraId="154A8301" w14:textId="4DE836C1"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proofErr w:type="spellStart"/>
            <w:r w:rsidRPr="002C579A">
              <w:t>BattE</w:t>
            </w:r>
            <w:proofErr w:type="spellEnd"/>
          </w:p>
        </w:tc>
        <w:tc>
          <w:tcPr>
            <w:tcW w:w="5704" w:type="dxa"/>
            <w:shd w:val="clear" w:color="auto" w:fill="auto"/>
            <w:noWrap/>
          </w:tcPr>
          <w:p w14:paraId="66906DB1" w14:textId="5253E61F" w:rsidR="005F4206" w:rsidRDefault="005F4206" w:rsidP="005F4206">
            <w:pPr>
              <w:suppressLineNumbers w:val="0"/>
              <w:spacing w:before="0" w:after="0" w:line="240" w:lineRule="auto"/>
              <w:rPr>
                <w:rFonts w:ascii="Calibri" w:eastAsia="Times New Roman" w:hAnsi="Calibri" w:cs="Times New Roman"/>
                <w:color w:val="000000"/>
                <w:sz w:val="22"/>
                <w:szCs w:val="22"/>
                <w:lang w:eastAsia="en-AU"/>
              </w:rPr>
            </w:pPr>
            <w:r>
              <w:t>C</w:t>
            </w:r>
            <w:r w:rsidRPr="002C579A">
              <w:t>urrent usable energy in the battery</w:t>
            </w:r>
            <w:r>
              <w:t xml:space="preserve"> (kWh)</w:t>
            </w:r>
          </w:p>
        </w:tc>
      </w:tr>
      <w:tr w:rsidR="005F4206" w:rsidRPr="00A451B8" w14:paraId="1A2C1C20" w14:textId="77777777" w:rsidTr="009A0B75">
        <w:trPr>
          <w:cantSplit/>
          <w:trHeight w:val="300"/>
          <w:tblHeader/>
        </w:trPr>
        <w:tc>
          <w:tcPr>
            <w:tcW w:w="2655" w:type="dxa"/>
          </w:tcPr>
          <w:p w14:paraId="4B390DC3" w14:textId="293FBFEF" w:rsidR="005F4206" w:rsidRPr="002C579A" w:rsidRDefault="005F4206" w:rsidP="005F4206">
            <w:pPr>
              <w:suppressLineNumbers w:val="0"/>
              <w:spacing w:before="0" w:after="0" w:line="240" w:lineRule="auto"/>
            </w:pPr>
            <w:proofErr w:type="spellStart"/>
            <w:r w:rsidRPr="002C579A">
              <w:t>BattSetP</w:t>
            </w:r>
            <w:proofErr w:type="spellEnd"/>
          </w:p>
        </w:tc>
        <w:tc>
          <w:tcPr>
            <w:tcW w:w="5704" w:type="dxa"/>
            <w:shd w:val="clear" w:color="auto" w:fill="auto"/>
            <w:noWrap/>
          </w:tcPr>
          <w:p w14:paraId="66D1D02C" w14:textId="379681A3" w:rsidR="005F4206" w:rsidRPr="002C579A" w:rsidRDefault="005F4206" w:rsidP="005F4206">
            <w:pPr>
              <w:suppressLineNumbers w:val="0"/>
              <w:spacing w:before="0" w:after="0" w:line="240" w:lineRule="auto"/>
            </w:pPr>
            <w:r>
              <w:t>T</w:t>
            </w:r>
            <w:r w:rsidRPr="002C579A">
              <w:t xml:space="preserve">he current </w:t>
            </w:r>
            <w:proofErr w:type="spellStart"/>
            <w:r w:rsidRPr="002C579A">
              <w:t>setpoint</w:t>
            </w:r>
            <w:proofErr w:type="spellEnd"/>
            <w:r w:rsidRPr="002C579A">
              <w:t xml:space="preserve"> for the battery </w:t>
            </w:r>
            <w:r>
              <w:t xml:space="preserve">as </w:t>
            </w:r>
            <w:r w:rsidRPr="002C579A">
              <w:t xml:space="preserve">controlled </w:t>
            </w:r>
            <w:r>
              <w:t xml:space="preserve">by </w:t>
            </w:r>
            <w:r w:rsidR="00E74A35">
              <w:t>ASIM</w:t>
            </w:r>
            <w:r>
              <w:t xml:space="preserve"> (kW)</w:t>
            </w:r>
          </w:p>
        </w:tc>
      </w:tr>
      <w:tr w:rsidR="005F4206" w:rsidRPr="00A451B8" w14:paraId="331A88BA" w14:textId="77777777" w:rsidTr="009A0B75">
        <w:trPr>
          <w:cantSplit/>
          <w:trHeight w:val="300"/>
          <w:tblHeader/>
        </w:trPr>
        <w:tc>
          <w:tcPr>
            <w:tcW w:w="2655" w:type="dxa"/>
          </w:tcPr>
          <w:p w14:paraId="7E105580" w14:textId="1BFC052A" w:rsidR="005F4206" w:rsidRPr="002C579A" w:rsidRDefault="005F4206" w:rsidP="005F4206">
            <w:pPr>
              <w:suppressLineNumbers w:val="0"/>
              <w:spacing w:before="0" w:after="0" w:line="240" w:lineRule="auto"/>
            </w:pPr>
            <w:proofErr w:type="spellStart"/>
            <w:r w:rsidRPr="002C579A">
              <w:t>BattImportedE</w:t>
            </w:r>
            <w:proofErr w:type="spellEnd"/>
          </w:p>
        </w:tc>
        <w:tc>
          <w:tcPr>
            <w:tcW w:w="5704" w:type="dxa"/>
            <w:shd w:val="clear" w:color="auto" w:fill="auto"/>
            <w:noWrap/>
          </w:tcPr>
          <w:p w14:paraId="53AD1C11" w14:textId="541361E1" w:rsidR="005F4206" w:rsidRPr="002C579A" w:rsidRDefault="005F4206" w:rsidP="005F4206">
            <w:pPr>
              <w:suppressLineNumbers w:val="0"/>
              <w:spacing w:before="0" w:after="0" w:line="240" w:lineRule="auto"/>
            </w:pPr>
            <w:r>
              <w:t>I</w:t>
            </w:r>
            <w:r w:rsidRPr="002C579A">
              <w:t>mported energy counter</w:t>
            </w:r>
            <w:r>
              <w:t xml:space="preserve"> (kWh)</w:t>
            </w:r>
          </w:p>
        </w:tc>
      </w:tr>
      <w:tr w:rsidR="005F4206" w:rsidRPr="00A451B8" w14:paraId="089B6104" w14:textId="77777777" w:rsidTr="009A0B75">
        <w:trPr>
          <w:cantSplit/>
          <w:trHeight w:val="300"/>
          <w:tblHeader/>
        </w:trPr>
        <w:tc>
          <w:tcPr>
            <w:tcW w:w="2655" w:type="dxa"/>
          </w:tcPr>
          <w:p w14:paraId="615FAA4F" w14:textId="4BE57DCA" w:rsidR="005F4206" w:rsidRPr="002C579A" w:rsidRDefault="005F4206" w:rsidP="005F4206">
            <w:pPr>
              <w:suppressLineNumbers w:val="0"/>
              <w:spacing w:before="0" w:after="0" w:line="240" w:lineRule="auto"/>
            </w:pPr>
            <w:proofErr w:type="spellStart"/>
            <w:r w:rsidRPr="002C579A">
              <w:t>BattExportedE</w:t>
            </w:r>
            <w:proofErr w:type="spellEnd"/>
          </w:p>
        </w:tc>
        <w:tc>
          <w:tcPr>
            <w:tcW w:w="5704" w:type="dxa"/>
            <w:shd w:val="clear" w:color="auto" w:fill="auto"/>
            <w:noWrap/>
          </w:tcPr>
          <w:p w14:paraId="2E1577A3" w14:textId="2103F30E" w:rsidR="005F4206" w:rsidRPr="002C579A" w:rsidRDefault="005F4206" w:rsidP="005F4206">
            <w:pPr>
              <w:suppressLineNumbers w:val="0"/>
              <w:spacing w:before="0" w:after="0" w:line="240" w:lineRule="auto"/>
            </w:pPr>
            <w:r>
              <w:t>E</w:t>
            </w:r>
            <w:r w:rsidRPr="002C579A">
              <w:t>xport</w:t>
            </w:r>
            <w:r>
              <w:t>ed</w:t>
            </w:r>
            <w:r w:rsidRPr="002C579A">
              <w:t xml:space="preserve"> energy counter</w:t>
            </w:r>
            <w:r>
              <w:t xml:space="preserve"> (kWh)</w:t>
            </w:r>
          </w:p>
        </w:tc>
      </w:tr>
      <w:tr w:rsidR="005F4206" w:rsidRPr="00A451B8" w14:paraId="02D34778" w14:textId="77777777" w:rsidTr="009A0B75">
        <w:trPr>
          <w:cantSplit/>
          <w:trHeight w:val="300"/>
          <w:tblHeader/>
        </w:trPr>
        <w:tc>
          <w:tcPr>
            <w:tcW w:w="2655" w:type="dxa"/>
          </w:tcPr>
          <w:p w14:paraId="4430623A" w14:textId="7E698262" w:rsidR="005F4206" w:rsidRPr="002C579A" w:rsidRDefault="005F4206" w:rsidP="005F4206">
            <w:pPr>
              <w:suppressLineNumbers w:val="0"/>
              <w:spacing w:before="0" w:after="0" w:line="240" w:lineRule="auto"/>
            </w:pPr>
            <w:proofErr w:type="spellStart"/>
            <w:r w:rsidRPr="002C579A">
              <w:t>BattP</w:t>
            </w:r>
            <w:proofErr w:type="spellEnd"/>
          </w:p>
        </w:tc>
        <w:tc>
          <w:tcPr>
            <w:tcW w:w="5704" w:type="dxa"/>
            <w:shd w:val="clear" w:color="auto" w:fill="auto"/>
            <w:noWrap/>
          </w:tcPr>
          <w:p w14:paraId="0F351780" w14:textId="01F87233" w:rsidR="005F4206" w:rsidRPr="002C579A" w:rsidRDefault="005F4206" w:rsidP="005F4206">
            <w:pPr>
              <w:suppressLineNumbers w:val="0"/>
              <w:spacing w:before="0" w:after="0" w:line="240" w:lineRule="auto"/>
            </w:pPr>
            <w:r>
              <w:t>Current battery power, where positive is</w:t>
            </w:r>
            <w:r w:rsidRPr="002C579A">
              <w:t xml:space="preserve"> export</w:t>
            </w:r>
            <w:r>
              <w:t>ing and negative is importing (kW)</w:t>
            </w:r>
          </w:p>
        </w:tc>
      </w:tr>
      <w:tr w:rsidR="005F4206" w:rsidRPr="00A451B8" w14:paraId="4B8A2B6E" w14:textId="77777777" w:rsidTr="009A0B75">
        <w:trPr>
          <w:cantSplit/>
          <w:trHeight w:val="300"/>
          <w:tblHeader/>
        </w:trPr>
        <w:tc>
          <w:tcPr>
            <w:tcW w:w="2655" w:type="dxa"/>
          </w:tcPr>
          <w:p w14:paraId="5DFC93C9" w14:textId="0EB0F5A1" w:rsidR="005F4206" w:rsidRPr="002C579A" w:rsidRDefault="005F4206" w:rsidP="005F4206">
            <w:pPr>
              <w:suppressLineNumbers w:val="0"/>
              <w:spacing w:before="0" w:after="0" w:line="240" w:lineRule="auto"/>
            </w:pPr>
            <w:proofErr w:type="spellStart"/>
            <w:r w:rsidRPr="002C579A">
              <w:t>BattSt</w:t>
            </w:r>
            <w:proofErr w:type="spellEnd"/>
          </w:p>
        </w:tc>
        <w:tc>
          <w:tcPr>
            <w:tcW w:w="5704" w:type="dxa"/>
            <w:shd w:val="clear" w:color="auto" w:fill="auto"/>
            <w:noWrap/>
          </w:tcPr>
          <w:p w14:paraId="3DBE6089" w14:textId="373B14FB" w:rsidR="005F4206" w:rsidRPr="002C579A" w:rsidRDefault="005F4206" w:rsidP="005F4206">
            <w:pPr>
              <w:suppressLineNumbers w:val="0"/>
              <w:spacing w:before="0" w:after="0" w:line="240" w:lineRule="auto"/>
            </w:pPr>
            <w:r>
              <w:t>C</w:t>
            </w:r>
            <w:r w:rsidRPr="002C579A">
              <w:t xml:space="preserve">urrent </w:t>
            </w:r>
            <w:r>
              <w:t>charge s</w:t>
            </w:r>
            <w:r w:rsidRPr="002C579A">
              <w:t>tate (1=Charging, 2=Able to support diesel off mode (charge and discharge))</w:t>
            </w:r>
          </w:p>
        </w:tc>
      </w:tr>
    </w:tbl>
    <w:p w14:paraId="65B6B091" w14:textId="310CC3EC"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44544" w14:textId="77777777" w:rsidR="00FA06C4" w:rsidRDefault="00FA06C4" w:rsidP="00C55039">
      <w:pPr>
        <w:spacing w:before="0" w:after="0" w:line="240" w:lineRule="auto"/>
      </w:pPr>
      <w:r>
        <w:separator/>
      </w:r>
    </w:p>
  </w:endnote>
  <w:endnote w:type="continuationSeparator" w:id="0">
    <w:p w14:paraId="080DE2F4" w14:textId="77777777" w:rsidR="00FA06C4" w:rsidRDefault="00FA06C4"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5BC9D" w14:textId="1E36C8AD" w:rsidR="00135512" w:rsidRDefault="00135512">
    <w:pPr>
      <w:pStyle w:val="Footer"/>
    </w:pPr>
    <w:r w:rsidRPr="00AB5616">
      <w:rPr>
        <w:rStyle w:val="Emphasis"/>
      </w:rPr>
      <w:t>Asim Reference Manual</w:t>
    </w:r>
    <w:r>
      <w:ptab w:relativeTo="margin" w:alignment="right" w:leader="none"/>
    </w:r>
    <w:r>
      <w:t xml:space="preserve">Page </w:t>
    </w:r>
    <w:r>
      <w:fldChar w:fldCharType="begin"/>
    </w:r>
    <w:r>
      <w:instrText xml:space="preserve"> PAGE   \* MERGEFORMAT </w:instrText>
    </w:r>
    <w:r>
      <w:fldChar w:fldCharType="separate"/>
    </w:r>
    <w:r w:rsidR="0010278C">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F7A74" w14:textId="77777777" w:rsidR="00FA06C4" w:rsidRDefault="00FA06C4" w:rsidP="00C55039">
      <w:pPr>
        <w:spacing w:before="0" w:after="0" w:line="240" w:lineRule="auto"/>
      </w:pPr>
      <w:r>
        <w:separator/>
      </w:r>
    </w:p>
  </w:footnote>
  <w:footnote w:type="continuationSeparator" w:id="0">
    <w:p w14:paraId="5C0F605A" w14:textId="77777777" w:rsidR="00FA06C4" w:rsidRDefault="00FA06C4" w:rsidP="00C55039">
      <w:pPr>
        <w:spacing w:before="0" w:after="0" w:line="240" w:lineRule="auto"/>
      </w:pPr>
      <w:r>
        <w:continuationSeparator/>
      </w:r>
    </w:p>
  </w:footnote>
  <w:footnote w:id="1">
    <w:p w14:paraId="7231C6B1" w14:textId="10B829C7" w:rsidR="00135512" w:rsidRDefault="00135512">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w:t>
      </w:r>
    </w:p>
  </w:footnote>
  <w:footnote w:id="2">
    <w:p w14:paraId="777FD0FC" w14:textId="77777777" w:rsidR="00135512" w:rsidRDefault="00135512" w:rsidP="00AB33B8">
      <w:pPr>
        <w:pStyle w:val="FootnoteText"/>
      </w:pPr>
      <w:r>
        <w:rPr>
          <w:rStyle w:val="FootnoteReference"/>
        </w:rPr>
        <w:footnoteRef/>
      </w:r>
      <w:r>
        <w:t xml:space="preserve"> Note that statistics are not generated when the output period is 1, even if explicitly specified</w:t>
      </w:r>
    </w:p>
  </w:footnote>
  <w:footnote w:id="3">
    <w:p w14:paraId="3FEC7D41" w14:textId="77777777" w:rsidR="00135512" w:rsidRDefault="00135512" w:rsidP="00AB33B8">
      <w:pPr>
        <w:pStyle w:val="FootnoteText"/>
      </w:pPr>
      <w:r>
        <w:rPr>
          <w:rStyle w:val="FootnoteReference"/>
        </w:rPr>
        <w:footnoteRef/>
      </w:r>
      <w:r>
        <w:t xml:space="preserve"> Note that statistics are not generated for counters and energy totals, regardless of output period</w:t>
      </w:r>
    </w:p>
  </w:footnote>
  <w:footnote w:id="4">
    <w:p w14:paraId="51EE61F2" w14:textId="77777777" w:rsidR="00135512" w:rsidRDefault="00135512">
      <w:pPr>
        <w:pStyle w:val="FootnoteText"/>
      </w:pPr>
      <w:r>
        <w:rPr>
          <w:rStyle w:val="FootnoteReference"/>
        </w:rPr>
        <w:footnoteRef/>
      </w:r>
      <w:r>
        <w:t xml:space="preserve"> That is, the maximum Load up to that point in the simulation</w:t>
      </w:r>
    </w:p>
  </w:footnote>
  <w:footnote w:id="5">
    <w:p w14:paraId="41306EAF" w14:textId="77777777" w:rsidR="00135512" w:rsidRDefault="00135512"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AD5D" w14:textId="11F09529" w:rsidR="00135512" w:rsidRPr="00AB5616" w:rsidRDefault="00135512" w:rsidP="00AB5616">
    <w:pPr>
      <w:rPr>
        <w:rStyle w:val="Emphasis"/>
      </w:rPr>
    </w:pPr>
    <w:r w:rsidRPr="00AB5616">
      <w:rPr>
        <w:rStyle w:val="Emphasis"/>
      </w:rPr>
      <w:t xml:space="preserve">Chapter </w:t>
    </w:r>
    <w:r w:rsidRPr="00AB5616">
      <w:rPr>
        <w:rStyle w:val="Emphasis"/>
      </w:rPr>
      <w:fldChar w:fldCharType="begin"/>
    </w:r>
    <w:r w:rsidRPr="00AB5616">
      <w:rPr>
        <w:rStyle w:val="Emphasis"/>
      </w:rPr>
      <w:instrText xml:space="preserve"> STYLEREF  "Heading 1" \n  \* MERGEFORMAT </w:instrText>
    </w:r>
    <w:r w:rsidRPr="00AB5616">
      <w:rPr>
        <w:rStyle w:val="Emphasis"/>
      </w:rPr>
      <w:fldChar w:fldCharType="separate"/>
    </w:r>
    <w:r w:rsidR="0010278C">
      <w:rPr>
        <w:rStyle w:val="Emphasis"/>
        <w:noProof/>
      </w:rPr>
      <w:t>11</w:t>
    </w:r>
    <w:r w:rsidRPr="00AB5616">
      <w:rPr>
        <w:rStyle w:val="Emphasis"/>
      </w:rPr>
      <w:fldChar w:fldCharType="end"/>
    </w:r>
    <w:r w:rsidRPr="00AB5616">
      <w:rPr>
        <w:rStyle w:val="Emphasis"/>
      </w:rPr>
      <w:t xml:space="preserve"> </w:t>
    </w:r>
    <w:r w:rsidRPr="00AB5616">
      <w:rPr>
        <w:rStyle w:val="Emphasis"/>
      </w:rPr>
      <w:fldChar w:fldCharType="begin"/>
    </w:r>
    <w:r w:rsidRPr="00AB5616">
      <w:rPr>
        <w:rStyle w:val="Emphasis"/>
      </w:rPr>
      <w:instrText xml:space="preserve"> STYLEREF  "Heading 1"  \* MERGEFORMAT </w:instrText>
    </w:r>
    <w:r w:rsidRPr="00AB5616">
      <w:rPr>
        <w:rStyle w:val="Emphasis"/>
      </w:rPr>
      <w:fldChar w:fldCharType="separate"/>
    </w:r>
    <w:r w:rsidR="0010278C">
      <w:rPr>
        <w:rStyle w:val="Emphasis"/>
        <w:noProof/>
      </w:rPr>
      <w:t>Parameter Reference</w:t>
    </w:r>
    <w:r w:rsidRPr="00AB5616">
      <w:rPr>
        <w:rStyle w:val="Emphasis"/>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5A720" w14:textId="77777777" w:rsidR="00135512" w:rsidRDefault="00135512">
    <w:pPr>
      <w:pStyle w:val="Header"/>
    </w:pPr>
    <w:r>
      <w:rPr>
        <w:noProof/>
        <w:lang w:eastAsia="en-AU"/>
      </w:rPr>
      <w:drawing>
        <wp:anchor distT="0" distB="0" distL="114300" distR="114300" simplePos="0" relativeHeight="251658240" behindDoc="0" locked="0" layoutInCell="1" allowOverlap="1" wp14:anchorId="40DC34D6" wp14:editId="5AE3DA12">
          <wp:simplePos x="0" y="0"/>
          <wp:positionH relativeFrom="column">
            <wp:posOffset>4504096</wp:posOffset>
          </wp:positionH>
          <wp:positionV relativeFrom="paragraph">
            <wp:posOffset>-143489</wp:posOffset>
          </wp:positionV>
          <wp:extent cx="1228725" cy="292100"/>
          <wp:effectExtent l="0" t="0" r="9525" b="0"/>
          <wp:wrapNone/>
          <wp:docPr id="30" name="Picture 30" descr="Power and Water logo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and Water logo (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292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8E6"/>
      </v:shape>
    </w:pict>
  </w:numPicBullet>
  <w:numPicBullet w:numPicBulletId="1">
    <w:pict>
      <v:shape id="_x0000_i1031"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FE4C4932"/>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5DE3D77"/>
    <w:multiLevelType w:val="hybridMultilevel"/>
    <w:tmpl w:val="9A6A3C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5">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3615A2"/>
    <w:multiLevelType w:val="hybridMultilevel"/>
    <w:tmpl w:val="254C3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D9043EA"/>
    <w:multiLevelType w:val="hybridMultilevel"/>
    <w:tmpl w:val="66763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2636D74"/>
    <w:multiLevelType w:val="hybridMultilevel"/>
    <w:tmpl w:val="90B62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3F82467"/>
    <w:multiLevelType w:val="hybridMultilevel"/>
    <w:tmpl w:val="7526C8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6115D45"/>
    <w:multiLevelType w:val="hybridMultilevel"/>
    <w:tmpl w:val="31026E6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9775811"/>
    <w:multiLevelType w:val="hybridMultilevel"/>
    <w:tmpl w:val="B9FED506"/>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32">
    <w:nsid w:val="3E3955C0"/>
    <w:multiLevelType w:val="hybridMultilevel"/>
    <w:tmpl w:val="D0D29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34">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3012DBD"/>
    <w:multiLevelType w:val="hybridMultilevel"/>
    <w:tmpl w:val="E4427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451E52AC"/>
    <w:multiLevelType w:val="hybridMultilevel"/>
    <w:tmpl w:val="A6324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535567A"/>
    <w:multiLevelType w:val="hybridMultilevel"/>
    <w:tmpl w:val="660AE51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53970933"/>
    <w:multiLevelType w:val="hybridMultilevel"/>
    <w:tmpl w:val="39E45F8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56891588"/>
    <w:multiLevelType w:val="hybridMultilevel"/>
    <w:tmpl w:val="83DC12F8"/>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48">
    <w:nsid w:val="5DDE63E3"/>
    <w:multiLevelType w:val="hybridMultilevel"/>
    <w:tmpl w:val="68F27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7E056BA4"/>
    <w:multiLevelType w:val="hybridMultilevel"/>
    <w:tmpl w:val="BE0E92A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7"/>
  </w:num>
  <w:num w:numId="2">
    <w:abstractNumId w:val="36"/>
  </w:num>
  <w:num w:numId="3">
    <w:abstractNumId w:val="40"/>
  </w:num>
  <w:num w:numId="4">
    <w:abstractNumId w:val="24"/>
  </w:num>
  <w:num w:numId="5">
    <w:abstractNumId w:val="16"/>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4"/>
  </w:num>
  <w:num w:numId="18">
    <w:abstractNumId w:val="12"/>
  </w:num>
  <w:num w:numId="19">
    <w:abstractNumId w:val="45"/>
  </w:num>
  <w:num w:numId="20">
    <w:abstractNumId w:val="39"/>
  </w:num>
  <w:num w:numId="21">
    <w:abstractNumId w:val="51"/>
  </w:num>
  <w:num w:numId="22">
    <w:abstractNumId w:val="20"/>
  </w:num>
  <w:num w:numId="23">
    <w:abstractNumId w:val="44"/>
  </w:num>
  <w:num w:numId="24">
    <w:abstractNumId w:val="28"/>
  </w:num>
  <w:num w:numId="25">
    <w:abstractNumId w:val="58"/>
  </w:num>
  <w:num w:numId="26">
    <w:abstractNumId w:val="56"/>
  </w:num>
  <w:num w:numId="27">
    <w:abstractNumId w:val="13"/>
  </w:num>
  <w:num w:numId="28">
    <w:abstractNumId w:val="19"/>
  </w:num>
  <w:num w:numId="29">
    <w:abstractNumId w:val="27"/>
  </w:num>
  <w:num w:numId="30">
    <w:abstractNumId w:val="29"/>
  </w:num>
  <w:num w:numId="31">
    <w:abstractNumId w:val="18"/>
  </w:num>
  <w:num w:numId="32">
    <w:abstractNumId w:val="10"/>
  </w:num>
  <w:num w:numId="33">
    <w:abstractNumId w:val="30"/>
  </w:num>
  <w:num w:numId="34">
    <w:abstractNumId w:val="34"/>
  </w:num>
  <w:num w:numId="35">
    <w:abstractNumId w:val="22"/>
  </w:num>
  <w:num w:numId="36">
    <w:abstractNumId w:val="59"/>
  </w:num>
  <w:num w:numId="37">
    <w:abstractNumId w:val="50"/>
  </w:num>
  <w:num w:numId="38">
    <w:abstractNumId w:val="33"/>
  </w:num>
  <w:num w:numId="39">
    <w:abstractNumId w:val="42"/>
  </w:num>
  <w:num w:numId="40">
    <w:abstractNumId w:val="53"/>
  </w:num>
  <w:num w:numId="41">
    <w:abstractNumId w:val="14"/>
  </w:num>
  <w:num w:numId="42">
    <w:abstractNumId w:val="49"/>
  </w:num>
  <w:num w:numId="43">
    <w:abstractNumId w:val="41"/>
  </w:num>
  <w:num w:numId="44">
    <w:abstractNumId w:val="52"/>
  </w:num>
  <w:num w:numId="45">
    <w:abstractNumId w:val="43"/>
  </w:num>
  <w:num w:numId="46">
    <w:abstractNumId w:val="15"/>
  </w:num>
  <w:num w:numId="47">
    <w:abstractNumId w:val="55"/>
  </w:num>
  <w:num w:numId="48">
    <w:abstractNumId w:val="48"/>
  </w:num>
  <w:num w:numId="49">
    <w:abstractNumId w:val="60"/>
  </w:num>
  <w:num w:numId="50">
    <w:abstractNumId w:val="38"/>
  </w:num>
  <w:num w:numId="51">
    <w:abstractNumId w:val="32"/>
  </w:num>
  <w:num w:numId="52">
    <w:abstractNumId w:val="23"/>
  </w:num>
  <w:num w:numId="53">
    <w:abstractNumId w:val="47"/>
  </w:num>
  <w:num w:numId="54">
    <w:abstractNumId w:val="31"/>
  </w:num>
  <w:num w:numId="55">
    <w:abstractNumId w:val="17"/>
  </w:num>
  <w:num w:numId="56">
    <w:abstractNumId w:val="35"/>
  </w:num>
  <w:num w:numId="57">
    <w:abstractNumId w:val="37"/>
  </w:num>
  <w:num w:numId="58">
    <w:abstractNumId w:val="11"/>
  </w:num>
  <w:num w:numId="59">
    <w:abstractNumId w:val="21"/>
  </w:num>
  <w:num w:numId="60">
    <w:abstractNumId w:val="25"/>
  </w:num>
  <w:num w:numId="61">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83"/>
    <w:rsid w:val="00001321"/>
    <w:rsid w:val="0000491B"/>
    <w:rsid w:val="00007B13"/>
    <w:rsid w:val="00020812"/>
    <w:rsid w:val="000210DB"/>
    <w:rsid w:val="00030173"/>
    <w:rsid w:val="00031497"/>
    <w:rsid w:val="0003287D"/>
    <w:rsid w:val="00032D5B"/>
    <w:rsid w:val="00036734"/>
    <w:rsid w:val="00040377"/>
    <w:rsid w:val="000434C6"/>
    <w:rsid w:val="00046ABA"/>
    <w:rsid w:val="000477CA"/>
    <w:rsid w:val="0005262D"/>
    <w:rsid w:val="000536B2"/>
    <w:rsid w:val="00054A32"/>
    <w:rsid w:val="00055DA0"/>
    <w:rsid w:val="0005618E"/>
    <w:rsid w:val="00061BCC"/>
    <w:rsid w:val="000634AF"/>
    <w:rsid w:val="00066BBF"/>
    <w:rsid w:val="00075D14"/>
    <w:rsid w:val="00075D7B"/>
    <w:rsid w:val="00094C09"/>
    <w:rsid w:val="00097C78"/>
    <w:rsid w:val="000B3E4B"/>
    <w:rsid w:val="000B4EE7"/>
    <w:rsid w:val="000B66AD"/>
    <w:rsid w:val="000C60E4"/>
    <w:rsid w:val="000C64E2"/>
    <w:rsid w:val="000D1589"/>
    <w:rsid w:val="000D37BE"/>
    <w:rsid w:val="000D7EE5"/>
    <w:rsid w:val="000E1B59"/>
    <w:rsid w:val="000E224B"/>
    <w:rsid w:val="000F1B7D"/>
    <w:rsid w:val="000F3F7D"/>
    <w:rsid w:val="0010278C"/>
    <w:rsid w:val="0010384A"/>
    <w:rsid w:val="00105F68"/>
    <w:rsid w:val="00111002"/>
    <w:rsid w:val="00117E57"/>
    <w:rsid w:val="001244C9"/>
    <w:rsid w:val="00127780"/>
    <w:rsid w:val="00135512"/>
    <w:rsid w:val="00135F93"/>
    <w:rsid w:val="00136F66"/>
    <w:rsid w:val="00141F0A"/>
    <w:rsid w:val="00145729"/>
    <w:rsid w:val="0014738D"/>
    <w:rsid w:val="00150BE1"/>
    <w:rsid w:val="00154D2B"/>
    <w:rsid w:val="0015511E"/>
    <w:rsid w:val="0015736B"/>
    <w:rsid w:val="00172CA5"/>
    <w:rsid w:val="001803A5"/>
    <w:rsid w:val="00180947"/>
    <w:rsid w:val="00181E89"/>
    <w:rsid w:val="0018685E"/>
    <w:rsid w:val="00186AA9"/>
    <w:rsid w:val="00190C86"/>
    <w:rsid w:val="00191D9E"/>
    <w:rsid w:val="00196E47"/>
    <w:rsid w:val="001A3841"/>
    <w:rsid w:val="001A74C2"/>
    <w:rsid w:val="001B38F5"/>
    <w:rsid w:val="001B6B78"/>
    <w:rsid w:val="001C0A45"/>
    <w:rsid w:val="001D03A8"/>
    <w:rsid w:val="001D05F6"/>
    <w:rsid w:val="001D7FF5"/>
    <w:rsid w:val="001E0E24"/>
    <w:rsid w:val="001E5867"/>
    <w:rsid w:val="001E6153"/>
    <w:rsid w:val="001F6B6C"/>
    <w:rsid w:val="00206026"/>
    <w:rsid w:val="00217384"/>
    <w:rsid w:val="002212B1"/>
    <w:rsid w:val="00223E73"/>
    <w:rsid w:val="00230BEF"/>
    <w:rsid w:val="00247586"/>
    <w:rsid w:val="00264868"/>
    <w:rsid w:val="00274D25"/>
    <w:rsid w:val="00290652"/>
    <w:rsid w:val="00291627"/>
    <w:rsid w:val="00291E25"/>
    <w:rsid w:val="002948E6"/>
    <w:rsid w:val="002A009F"/>
    <w:rsid w:val="002A35F1"/>
    <w:rsid w:val="002A396C"/>
    <w:rsid w:val="002A557E"/>
    <w:rsid w:val="002B28B6"/>
    <w:rsid w:val="002B4975"/>
    <w:rsid w:val="002C1EF4"/>
    <w:rsid w:val="002D1BC6"/>
    <w:rsid w:val="002D20C4"/>
    <w:rsid w:val="002D290A"/>
    <w:rsid w:val="002D2B1E"/>
    <w:rsid w:val="002D2E73"/>
    <w:rsid w:val="002D7A8A"/>
    <w:rsid w:val="002E1F4A"/>
    <w:rsid w:val="002E7C40"/>
    <w:rsid w:val="002F1D55"/>
    <w:rsid w:val="00301FD9"/>
    <w:rsid w:val="0031067C"/>
    <w:rsid w:val="00316746"/>
    <w:rsid w:val="00325809"/>
    <w:rsid w:val="00332426"/>
    <w:rsid w:val="0033650A"/>
    <w:rsid w:val="003370C3"/>
    <w:rsid w:val="00340CE6"/>
    <w:rsid w:val="00345B34"/>
    <w:rsid w:val="003477AE"/>
    <w:rsid w:val="00357F0E"/>
    <w:rsid w:val="0036203B"/>
    <w:rsid w:val="003650FF"/>
    <w:rsid w:val="00366AE7"/>
    <w:rsid w:val="0037607C"/>
    <w:rsid w:val="00376C1A"/>
    <w:rsid w:val="00382D5D"/>
    <w:rsid w:val="00383FC4"/>
    <w:rsid w:val="00392630"/>
    <w:rsid w:val="00395DF7"/>
    <w:rsid w:val="003A1B20"/>
    <w:rsid w:val="003A77DD"/>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23258"/>
    <w:rsid w:val="00430CC1"/>
    <w:rsid w:val="00435247"/>
    <w:rsid w:val="00437EC3"/>
    <w:rsid w:val="00446556"/>
    <w:rsid w:val="00451381"/>
    <w:rsid w:val="00453E4E"/>
    <w:rsid w:val="004565A0"/>
    <w:rsid w:val="00457F81"/>
    <w:rsid w:val="00460BB1"/>
    <w:rsid w:val="0046299F"/>
    <w:rsid w:val="00463AFB"/>
    <w:rsid w:val="00465E9C"/>
    <w:rsid w:val="00483E67"/>
    <w:rsid w:val="00485E08"/>
    <w:rsid w:val="00492C4C"/>
    <w:rsid w:val="00492F6B"/>
    <w:rsid w:val="004A7B9F"/>
    <w:rsid w:val="004B0759"/>
    <w:rsid w:val="004B2A86"/>
    <w:rsid w:val="004B46C4"/>
    <w:rsid w:val="004B75A2"/>
    <w:rsid w:val="004C5775"/>
    <w:rsid w:val="004D45F5"/>
    <w:rsid w:val="004D5C44"/>
    <w:rsid w:val="00503BD6"/>
    <w:rsid w:val="00503C1A"/>
    <w:rsid w:val="005044B4"/>
    <w:rsid w:val="00506613"/>
    <w:rsid w:val="0051076B"/>
    <w:rsid w:val="00511D45"/>
    <w:rsid w:val="00516FAF"/>
    <w:rsid w:val="00532C3B"/>
    <w:rsid w:val="00545D4B"/>
    <w:rsid w:val="00550F59"/>
    <w:rsid w:val="005539BA"/>
    <w:rsid w:val="00561ABB"/>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2BE"/>
    <w:rsid w:val="005D2786"/>
    <w:rsid w:val="005D3FF2"/>
    <w:rsid w:val="005D4C04"/>
    <w:rsid w:val="005E201B"/>
    <w:rsid w:val="005E25BF"/>
    <w:rsid w:val="005F251D"/>
    <w:rsid w:val="005F4206"/>
    <w:rsid w:val="005F596A"/>
    <w:rsid w:val="0060274C"/>
    <w:rsid w:val="00617E37"/>
    <w:rsid w:val="00631E12"/>
    <w:rsid w:val="0063616C"/>
    <w:rsid w:val="00637C56"/>
    <w:rsid w:val="006458F2"/>
    <w:rsid w:val="00646800"/>
    <w:rsid w:val="00647A26"/>
    <w:rsid w:val="00657446"/>
    <w:rsid w:val="00660A28"/>
    <w:rsid w:val="00662047"/>
    <w:rsid w:val="00664FE1"/>
    <w:rsid w:val="00671772"/>
    <w:rsid w:val="00675029"/>
    <w:rsid w:val="00686162"/>
    <w:rsid w:val="006877D0"/>
    <w:rsid w:val="00694179"/>
    <w:rsid w:val="00694E87"/>
    <w:rsid w:val="006A39E1"/>
    <w:rsid w:val="006B01E6"/>
    <w:rsid w:val="006B2D64"/>
    <w:rsid w:val="006B663D"/>
    <w:rsid w:val="006B730F"/>
    <w:rsid w:val="006C1496"/>
    <w:rsid w:val="006C4E3A"/>
    <w:rsid w:val="006D3CDF"/>
    <w:rsid w:val="006E49BA"/>
    <w:rsid w:val="006E5441"/>
    <w:rsid w:val="006E78B5"/>
    <w:rsid w:val="006F0720"/>
    <w:rsid w:val="006F2257"/>
    <w:rsid w:val="006F3CD8"/>
    <w:rsid w:val="006F47FF"/>
    <w:rsid w:val="007031BA"/>
    <w:rsid w:val="0072079B"/>
    <w:rsid w:val="00726311"/>
    <w:rsid w:val="007324AB"/>
    <w:rsid w:val="007561B8"/>
    <w:rsid w:val="00761F99"/>
    <w:rsid w:val="00771798"/>
    <w:rsid w:val="00775C7B"/>
    <w:rsid w:val="007807DA"/>
    <w:rsid w:val="007819EC"/>
    <w:rsid w:val="00784504"/>
    <w:rsid w:val="0078549B"/>
    <w:rsid w:val="0078650B"/>
    <w:rsid w:val="00794D85"/>
    <w:rsid w:val="00797AFA"/>
    <w:rsid w:val="007A1795"/>
    <w:rsid w:val="007A4ABB"/>
    <w:rsid w:val="007A6850"/>
    <w:rsid w:val="007C0DE3"/>
    <w:rsid w:val="007C0F5C"/>
    <w:rsid w:val="007C212E"/>
    <w:rsid w:val="007C2A55"/>
    <w:rsid w:val="007F2611"/>
    <w:rsid w:val="007F266D"/>
    <w:rsid w:val="007F31D6"/>
    <w:rsid w:val="007F4B46"/>
    <w:rsid w:val="007F5DA2"/>
    <w:rsid w:val="007F633A"/>
    <w:rsid w:val="00813DC2"/>
    <w:rsid w:val="0081571E"/>
    <w:rsid w:val="00821184"/>
    <w:rsid w:val="00830359"/>
    <w:rsid w:val="0084030F"/>
    <w:rsid w:val="008409E4"/>
    <w:rsid w:val="00843698"/>
    <w:rsid w:val="00852838"/>
    <w:rsid w:val="00860D2B"/>
    <w:rsid w:val="00871B80"/>
    <w:rsid w:val="00871D27"/>
    <w:rsid w:val="0087201B"/>
    <w:rsid w:val="0087374D"/>
    <w:rsid w:val="00875BDF"/>
    <w:rsid w:val="00876A93"/>
    <w:rsid w:val="00876F0F"/>
    <w:rsid w:val="00881BE2"/>
    <w:rsid w:val="00885B77"/>
    <w:rsid w:val="008902FC"/>
    <w:rsid w:val="00895B74"/>
    <w:rsid w:val="008A0F9F"/>
    <w:rsid w:val="008A3E13"/>
    <w:rsid w:val="008A4C2D"/>
    <w:rsid w:val="008B0547"/>
    <w:rsid w:val="008C0C14"/>
    <w:rsid w:val="008C3EE5"/>
    <w:rsid w:val="008C4855"/>
    <w:rsid w:val="008D5020"/>
    <w:rsid w:val="008D7220"/>
    <w:rsid w:val="008E141E"/>
    <w:rsid w:val="008E6BB7"/>
    <w:rsid w:val="008F050F"/>
    <w:rsid w:val="00901694"/>
    <w:rsid w:val="0090250D"/>
    <w:rsid w:val="00903AF1"/>
    <w:rsid w:val="009240E1"/>
    <w:rsid w:val="009269B8"/>
    <w:rsid w:val="00926EA0"/>
    <w:rsid w:val="0094700C"/>
    <w:rsid w:val="009501D5"/>
    <w:rsid w:val="00950C2F"/>
    <w:rsid w:val="009517CE"/>
    <w:rsid w:val="00954AAF"/>
    <w:rsid w:val="00955783"/>
    <w:rsid w:val="00965241"/>
    <w:rsid w:val="00965E0A"/>
    <w:rsid w:val="00970E33"/>
    <w:rsid w:val="009710C9"/>
    <w:rsid w:val="00971BFF"/>
    <w:rsid w:val="00973083"/>
    <w:rsid w:val="0098718A"/>
    <w:rsid w:val="009A039E"/>
    <w:rsid w:val="009A0B75"/>
    <w:rsid w:val="009A2377"/>
    <w:rsid w:val="009B09DE"/>
    <w:rsid w:val="009B0E1A"/>
    <w:rsid w:val="009B49C2"/>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40A8"/>
    <w:rsid w:val="00A451B8"/>
    <w:rsid w:val="00A56FDB"/>
    <w:rsid w:val="00A61D90"/>
    <w:rsid w:val="00A67E12"/>
    <w:rsid w:val="00A7356D"/>
    <w:rsid w:val="00A77F65"/>
    <w:rsid w:val="00A81CA1"/>
    <w:rsid w:val="00A8592B"/>
    <w:rsid w:val="00A93128"/>
    <w:rsid w:val="00A949F0"/>
    <w:rsid w:val="00AA6662"/>
    <w:rsid w:val="00AA7646"/>
    <w:rsid w:val="00AA76DF"/>
    <w:rsid w:val="00AB33B8"/>
    <w:rsid w:val="00AB5616"/>
    <w:rsid w:val="00AC3BA4"/>
    <w:rsid w:val="00AC40FA"/>
    <w:rsid w:val="00AC6A64"/>
    <w:rsid w:val="00AD315B"/>
    <w:rsid w:val="00AF2A55"/>
    <w:rsid w:val="00AF68A7"/>
    <w:rsid w:val="00AF6C7C"/>
    <w:rsid w:val="00AF7E4E"/>
    <w:rsid w:val="00B03666"/>
    <w:rsid w:val="00B054A3"/>
    <w:rsid w:val="00B1687C"/>
    <w:rsid w:val="00B24175"/>
    <w:rsid w:val="00B33064"/>
    <w:rsid w:val="00B368A1"/>
    <w:rsid w:val="00B41510"/>
    <w:rsid w:val="00B41AA1"/>
    <w:rsid w:val="00B6735F"/>
    <w:rsid w:val="00B76B6F"/>
    <w:rsid w:val="00B81915"/>
    <w:rsid w:val="00B82E73"/>
    <w:rsid w:val="00B863FE"/>
    <w:rsid w:val="00B91B43"/>
    <w:rsid w:val="00B973DD"/>
    <w:rsid w:val="00BA24A8"/>
    <w:rsid w:val="00BA29E6"/>
    <w:rsid w:val="00BA736C"/>
    <w:rsid w:val="00BB195B"/>
    <w:rsid w:val="00BB3560"/>
    <w:rsid w:val="00BC18A3"/>
    <w:rsid w:val="00BC34E0"/>
    <w:rsid w:val="00BD4EDF"/>
    <w:rsid w:val="00BE040B"/>
    <w:rsid w:val="00BE0CF0"/>
    <w:rsid w:val="00BE3E26"/>
    <w:rsid w:val="00BE7950"/>
    <w:rsid w:val="00BF1CFB"/>
    <w:rsid w:val="00BF28AB"/>
    <w:rsid w:val="00BF398D"/>
    <w:rsid w:val="00BF59C5"/>
    <w:rsid w:val="00C03FD8"/>
    <w:rsid w:val="00C156A7"/>
    <w:rsid w:val="00C2078F"/>
    <w:rsid w:val="00C20BAD"/>
    <w:rsid w:val="00C21009"/>
    <w:rsid w:val="00C2695C"/>
    <w:rsid w:val="00C273E4"/>
    <w:rsid w:val="00C439D7"/>
    <w:rsid w:val="00C4681F"/>
    <w:rsid w:val="00C468C8"/>
    <w:rsid w:val="00C470CD"/>
    <w:rsid w:val="00C55039"/>
    <w:rsid w:val="00C56FF5"/>
    <w:rsid w:val="00C6227D"/>
    <w:rsid w:val="00C83E34"/>
    <w:rsid w:val="00C841B7"/>
    <w:rsid w:val="00CA246A"/>
    <w:rsid w:val="00CA2A4E"/>
    <w:rsid w:val="00CA4AA2"/>
    <w:rsid w:val="00CB3E3B"/>
    <w:rsid w:val="00CC2136"/>
    <w:rsid w:val="00CC23FA"/>
    <w:rsid w:val="00CD13C1"/>
    <w:rsid w:val="00CE102A"/>
    <w:rsid w:val="00CE1571"/>
    <w:rsid w:val="00CE204F"/>
    <w:rsid w:val="00CE3543"/>
    <w:rsid w:val="00CE585B"/>
    <w:rsid w:val="00CF06BB"/>
    <w:rsid w:val="00CF5730"/>
    <w:rsid w:val="00D06D7E"/>
    <w:rsid w:val="00D14062"/>
    <w:rsid w:val="00D221EB"/>
    <w:rsid w:val="00D27019"/>
    <w:rsid w:val="00D278B8"/>
    <w:rsid w:val="00D31CFC"/>
    <w:rsid w:val="00D35930"/>
    <w:rsid w:val="00D37600"/>
    <w:rsid w:val="00D412C2"/>
    <w:rsid w:val="00D469AA"/>
    <w:rsid w:val="00D46A6A"/>
    <w:rsid w:val="00D828CF"/>
    <w:rsid w:val="00D83D44"/>
    <w:rsid w:val="00DA22B8"/>
    <w:rsid w:val="00DA2B8E"/>
    <w:rsid w:val="00DB14EB"/>
    <w:rsid w:val="00DB1E4E"/>
    <w:rsid w:val="00DB42BE"/>
    <w:rsid w:val="00DB6780"/>
    <w:rsid w:val="00DB73A3"/>
    <w:rsid w:val="00DB7F45"/>
    <w:rsid w:val="00DD2AF1"/>
    <w:rsid w:val="00DD5AFB"/>
    <w:rsid w:val="00DD75C3"/>
    <w:rsid w:val="00DE22D8"/>
    <w:rsid w:val="00DE40E6"/>
    <w:rsid w:val="00DF0A95"/>
    <w:rsid w:val="00DF22A0"/>
    <w:rsid w:val="00E013F5"/>
    <w:rsid w:val="00E21AEB"/>
    <w:rsid w:val="00E2250A"/>
    <w:rsid w:val="00E25D61"/>
    <w:rsid w:val="00E30B06"/>
    <w:rsid w:val="00E33CCB"/>
    <w:rsid w:val="00E34FBF"/>
    <w:rsid w:val="00E356A8"/>
    <w:rsid w:val="00E37412"/>
    <w:rsid w:val="00E43C8D"/>
    <w:rsid w:val="00E52B42"/>
    <w:rsid w:val="00E53A92"/>
    <w:rsid w:val="00E54742"/>
    <w:rsid w:val="00E634D9"/>
    <w:rsid w:val="00E74623"/>
    <w:rsid w:val="00E74A35"/>
    <w:rsid w:val="00E7718D"/>
    <w:rsid w:val="00E810A9"/>
    <w:rsid w:val="00E96C2B"/>
    <w:rsid w:val="00EB00A3"/>
    <w:rsid w:val="00EB0615"/>
    <w:rsid w:val="00EB2CC7"/>
    <w:rsid w:val="00EB4C16"/>
    <w:rsid w:val="00EC0077"/>
    <w:rsid w:val="00EC1687"/>
    <w:rsid w:val="00ED1CE5"/>
    <w:rsid w:val="00ED21A0"/>
    <w:rsid w:val="00ED2AEB"/>
    <w:rsid w:val="00ED6549"/>
    <w:rsid w:val="00EE1C81"/>
    <w:rsid w:val="00EE58B9"/>
    <w:rsid w:val="00EF6F60"/>
    <w:rsid w:val="00F00048"/>
    <w:rsid w:val="00F06003"/>
    <w:rsid w:val="00F1473A"/>
    <w:rsid w:val="00F15CA4"/>
    <w:rsid w:val="00F177D7"/>
    <w:rsid w:val="00F26F5F"/>
    <w:rsid w:val="00F2734A"/>
    <w:rsid w:val="00F31350"/>
    <w:rsid w:val="00F33BD7"/>
    <w:rsid w:val="00F45760"/>
    <w:rsid w:val="00F57D20"/>
    <w:rsid w:val="00F602CE"/>
    <w:rsid w:val="00F60BB6"/>
    <w:rsid w:val="00F61783"/>
    <w:rsid w:val="00F672DD"/>
    <w:rsid w:val="00F72E13"/>
    <w:rsid w:val="00F7321D"/>
    <w:rsid w:val="00F74751"/>
    <w:rsid w:val="00F76B74"/>
    <w:rsid w:val="00F8272E"/>
    <w:rsid w:val="00F878F2"/>
    <w:rsid w:val="00F90D02"/>
    <w:rsid w:val="00F92880"/>
    <w:rsid w:val="00F93416"/>
    <w:rsid w:val="00F943EA"/>
    <w:rsid w:val="00FA06C4"/>
    <w:rsid w:val="00FA63B2"/>
    <w:rsid w:val="00FA7C1F"/>
    <w:rsid w:val="00FB0DC2"/>
    <w:rsid w:val="00FB22E3"/>
    <w:rsid w:val="00FB339D"/>
    <w:rsid w:val="00FB49C1"/>
    <w:rsid w:val="00FB520F"/>
    <w:rsid w:val="00FC2A8B"/>
    <w:rsid w:val="00FC6A9A"/>
    <w:rsid w:val="00FD3115"/>
    <w:rsid w:val="00FE11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3E7E9"/>
  <w15:docId w15:val="{DBFC2D4C-DE15-4CB4-81FF-D2C50371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 w:type="character" w:styleId="CommentReference">
    <w:name w:val="annotation reference"/>
    <w:basedOn w:val="DefaultParagraphFont"/>
    <w:uiPriority w:val="99"/>
    <w:semiHidden/>
    <w:unhideWhenUsed/>
    <w:rsid w:val="00970E33"/>
    <w:rPr>
      <w:sz w:val="16"/>
      <w:szCs w:val="16"/>
    </w:rPr>
  </w:style>
  <w:style w:type="paragraph" w:styleId="CommentText">
    <w:name w:val="annotation text"/>
    <w:basedOn w:val="Normal"/>
    <w:link w:val="CommentTextChar"/>
    <w:uiPriority w:val="99"/>
    <w:semiHidden/>
    <w:unhideWhenUsed/>
    <w:rsid w:val="00970E33"/>
    <w:pPr>
      <w:spacing w:line="240" w:lineRule="auto"/>
    </w:pPr>
  </w:style>
  <w:style w:type="character" w:customStyle="1" w:styleId="CommentTextChar">
    <w:name w:val="Comment Text Char"/>
    <w:basedOn w:val="DefaultParagraphFont"/>
    <w:link w:val="CommentText"/>
    <w:uiPriority w:val="99"/>
    <w:semiHidden/>
    <w:rsid w:val="00970E33"/>
    <w:rPr>
      <w:sz w:val="20"/>
      <w:szCs w:val="20"/>
    </w:rPr>
  </w:style>
  <w:style w:type="paragraph" w:styleId="CommentSubject">
    <w:name w:val="annotation subject"/>
    <w:basedOn w:val="CommentText"/>
    <w:next w:val="CommentText"/>
    <w:link w:val="CommentSubjectChar"/>
    <w:uiPriority w:val="99"/>
    <w:semiHidden/>
    <w:unhideWhenUsed/>
    <w:rsid w:val="00970E33"/>
    <w:rPr>
      <w:b/>
      <w:bCs/>
    </w:rPr>
  </w:style>
  <w:style w:type="character" w:customStyle="1" w:styleId="CommentSubjectChar">
    <w:name w:val="Comment Subject Char"/>
    <w:basedOn w:val="CommentTextChar"/>
    <w:link w:val="CommentSubject"/>
    <w:uiPriority w:val="99"/>
    <w:semiHidden/>
    <w:rsid w:val="00970E33"/>
    <w:rPr>
      <w:b/>
      <w:bCs/>
      <w:sz w:val="20"/>
      <w:szCs w:val="20"/>
    </w:rPr>
  </w:style>
  <w:style w:type="paragraph" w:styleId="Revision">
    <w:name w:val="Revision"/>
    <w:hidden/>
    <w:uiPriority w:val="99"/>
    <w:semiHidden/>
    <w:rsid w:val="00031497"/>
    <w:pPr>
      <w:spacing w:before="0" w:after="0" w:line="240" w:lineRule="auto"/>
    </w:pPr>
    <w:rPr>
      <w:sz w:val="20"/>
      <w:szCs w:val="20"/>
    </w:rPr>
  </w:style>
  <w:style w:type="paragraph" w:customStyle="1" w:styleId="Default">
    <w:name w:val="Default"/>
    <w:rsid w:val="00686162"/>
    <w:pPr>
      <w:autoSpaceDE w:val="0"/>
      <w:autoSpaceDN w:val="0"/>
      <w:adjustRightInd w:val="0"/>
      <w:spacing w:before="0" w:after="0" w:line="240" w:lineRule="auto"/>
    </w:pPr>
    <w:rPr>
      <w:rFonts w:ascii="Courier New" w:hAnsi="Courier New" w:cs="Courier New"/>
      <w:color w:val="000000"/>
      <w:sz w:val="24"/>
      <w:szCs w:val="24"/>
    </w:rPr>
  </w:style>
  <w:style w:type="table" w:styleId="PlainTable1">
    <w:name w:val="Plain Table 1"/>
    <w:basedOn w:val="TableNormal"/>
    <w:uiPriority w:val="41"/>
    <w:rsid w:val="0090169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392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926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392630"/>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310209161">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nu.org/licenses/"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hyperlink" Target="https://github.com/thinkOfaNumber/Asi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286679584"/>
        <c:axId val="-286677408"/>
      </c:scatterChart>
      <c:valAx>
        <c:axId val="-286679584"/>
        <c:scaling>
          <c:orientation val="minMax"/>
          <c:max val="1"/>
          <c:min val="0"/>
        </c:scaling>
        <c:delete val="0"/>
        <c:axPos val="b"/>
        <c:numFmt formatCode="General" sourceLinked="1"/>
        <c:majorTickMark val="out"/>
        <c:minorTickMark val="none"/>
        <c:tickLblPos val="nextTo"/>
        <c:crossAx val="-286677408"/>
        <c:crosses val="autoZero"/>
        <c:crossBetween val="midCat"/>
      </c:valAx>
      <c:valAx>
        <c:axId val="-286677408"/>
        <c:scaling>
          <c:orientation val="minMax"/>
        </c:scaling>
        <c:delete val="0"/>
        <c:axPos val="l"/>
        <c:majorGridlines/>
        <c:numFmt formatCode="General" sourceLinked="1"/>
        <c:majorTickMark val="out"/>
        <c:minorTickMark val="none"/>
        <c:tickLblPos val="nextTo"/>
        <c:crossAx val="-28667958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FC1C7-E79F-4E97-8ED0-2FB63C46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1</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48621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Iain Buchanan</dc:creator>
  <cp:lastModifiedBy>Iain Buchanan</cp:lastModifiedBy>
  <cp:revision>41</cp:revision>
  <cp:lastPrinted>2013-12-11T00:19:00Z</cp:lastPrinted>
  <dcterms:created xsi:type="dcterms:W3CDTF">2013-10-24T02:30:00Z</dcterms:created>
  <dcterms:modified xsi:type="dcterms:W3CDTF">2013-12-11T00:20:00Z</dcterms:modified>
</cp:coreProperties>
</file>